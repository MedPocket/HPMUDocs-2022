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40"/>
          <w:szCs w:val="40"/>
        </w:rPr>
      </w:pPr>
      <w:r w:rsidDel="00000000" w:rsidR="00000000" w:rsidRPr="00000000">
        <w:rPr>
          <w:b w:val="1"/>
          <w:sz w:val="40"/>
          <w:szCs w:val="40"/>
          <w:rtl w:val="0"/>
        </w:rPr>
        <w:t xml:space="preserve"> </w:t>
      </w:r>
      <w:r w:rsidDel="00000000" w:rsidR="00000000" w:rsidRPr="00000000">
        <w:rPr>
          <w:b w:val="1"/>
          <w:sz w:val="40"/>
          <w:szCs w:val="40"/>
          <w:rtl w:val="0"/>
        </w:rPr>
        <w:t xml:space="preserve">BỆNH ÁN PHỤ KHOA</w:t>
      </w:r>
    </w:p>
    <w:p w:rsidR="00000000" w:rsidDel="00000000" w:rsidP="00000000" w:rsidRDefault="00000000" w:rsidRPr="00000000" w14:paraId="00000002">
      <w:pPr>
        <w:spacing w:line="276" w:lineRule="auto"/>
        <w:jc w:val="center"/>
        <w:rPr>
          <w:sz w:val="32"/>
          <w:szCs w:val="32"/>
        </w:rPr>
      </w:pPr>
      <w:r w:rsidDel="00000000" w:rsidR="00000000" w:rsidRPr="00000000">
        <w:rPr>
          <w:sz w:val="32"/>
          <w:szCs w:val="32"/>
          <w:rtl w:val="0"/>
        </w:rPr>
        <w:t xml:space="preserve">( U XƠ TỬ CUNG )</w:t>
      </w:r>
    </w:p>
    <w:p w:rsidR="00000000" w:rsidDel="00000000" w:rsidP="00000000" w:rsidRDefault="00000000" w:rsidRPr="00000000" w14:paraId="00000003">
      <w:pPr>
        <w:spacing w:line="276" w:lineRule="auto"/>
        <w:jc w:val="both"/>
        <w:rPr>
          <w:sz w:val="32"/>
          <w:szCs w:val="32"/>
        </w:rPr>
      </w:pPr>
      <w:r w:rsidDel="00000000" w:rsidR="00000000" w:rsidRPr="00000000">
        <w:rPr>
          <w:rtl w:val="0"/>
        </w:rPr>
      </w:r>
    </w:p>
    <w:p w:rsidR="00000000" w:rsidDel="00000000" w:rsidP="00000000" w:rsidRDefault="00000000" w:rsidRPr="00000000" w14:paraId="00000004">
      <w:pPr>
        <w:spacing w:line="276" w:lineRule="auto"/>
        <w:jc w:val="both"/>
        <w:rPr>
          <w:b w:val="1"/>
          <w:sz w:val="32"/>
          <w:szCs w:val="32"/>
        </w:rPr>
      </w:pPr>
      <w:r w:rsidDel="00000000" w:rsidR="00000000" w:rsidRPr="00000000">
        <w:rPr>
          <w:b w:val="1"/>
          <w:sz w:val="32"/>
          <w:szCs w:val="32"/>
          <w:rtl w:val="0"/>
        </w:rPr>
        <w:t xml:space="preserve">1. HÀNH CHÍNH</w:t>
      </w:r>
    </w:p>
    <w:p w:rsidR="00000000" w:rsidDel="00000000" w:rsidP="00000000" w:rsidRDefault="00000000" w:rsidRPr="00000000" w14:paraId="00000005">
      <w:pPr>
        <w:tabs>
          <w:tab w:val="left" w:pos="6521"/>
        </w:tabs>
        <w:spacing w:line="276" w:lineRule="auto"/>
        <w:jc w:val="both"/>
        <w:rPr>
          <w:sz w:val="32"/>
          <w:szCs w:val="32"/>
        </w:rPr>
      </w:pPr>
      <w:r w:rsidDel="00000000" w:rsidR="00000000" w:rsidRPr="00000000">
        <w:rPr>
          <w:sz w:val="32"/>
          <w:szCs w:val="32"/>
          <w:rtl w:val="0"/>
        </w:rPr>
        <w:t xml:space="preserve">- Họ tên: NGUYỄN THỊ M  </w:t>
        <w:tab/>
        <w:t xml:space="preserve">Tuổi: 45</w:t>
      </w:r>
    </w:p>
    <w:p w:rsidR="00000000" w:rsidDel="00000000" w:rsidP="00000000" w:rsidRDefault="00000000" w:rsidRPr="00000000" w14:paraId="00000006">
      <w:pPr>
        <w:spacing w:line="276" w:lineRule="auto"/>
        <w:jc w:val="both"/>
        <w:rPr>
          <w:sz w:val="32"/>
          <w:szCs w:val="32"/>
        </w:rPr>
      </w:pPr>
      <w:r w:rsidDel="00000000" w:rsidR="00000000" w:rsidRPr="00000000">
        <w:rPr>
          <w:sz w:val="32"/>
          <w:szCs w:val="32"/>
          <w:rtl w:val="0"/>
        </w:rPr>
        <w:t xml:space="preserve">- Nghề nghiệp: </w:t>
      </w:r>
    </w:p>
    <w:p w:rsidR="00000000" w:rsidDel="00000000" w:rsidP="00000000" w:rsidRDefault="00000000" w:rsidRPr="00000000" w14:paraId="00000007">
      <w:pPr>
        <w:spacing w:line="276" w:lineRule="auto"/>
        <w:jc w:val="both"/>
        <w:rPr>
          <w:sz w:val="32"/>
          <w:szCs w:val="32"/>
        </w:rPr>
      </w:pPr>
      <w:r w:rsidDel="00000000" w:rsidR="00000000" w:rsidRPr="00000000">
        <w:rPr>
          <w:sz w:val="32"/>
          <w:szCs w:val="32"/>
          <w:rtl w:val="0"/>
        </w:rPr>
        <w:t xml:space="preserve">- Địa chỉ: Thốt Nốt, Cần Thơ</w:t>
      </w:r>
    </w:p>
    <w:p w:rsidR="00000000" w:rsidDel="00000000" w:rsidP="00000000" w:rsidRDefault="00000000" w:rsidRPr="00000000" w14:paraId="00000008">
      <w:pPr>
        <w:spacing w:line="276" w:lineRule="auto"/>
        <w:jc w:val="both"/>
        <w:rPr>
          <w:sz w:val="32"/>
          <w:szCs w:val="32"/>
        </w:rPr>
      </w:pPr>
      <w:r w:rsidDel="00000000" w:rsidR="00000000" w:rsidRPr="00000000">
        <w:rPr>
          <w:sz w:val="32"/>
          <w:szCs w:val="32"/>
          <w:rtl w:val="0"/>
        </w:rPr>
        <w:t xml:space="preserve">- Ngày, giờ nhập viện: 17/08/2021</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LÝ DO NHẬP VIỆN: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Ra huyết âm đạo bất thường</w:t>
      </w:r>
    </w:p>
    <w:p w:rsidR="00000000" w:rsidDel="00000000" w:rsidP="00000000" w:rsidRDefault="00000000" w:rsidRPr="00000000" w14:paraId="0000000A">
      <w:pPr>
        <w:spacing w:line="240" w:lineRule="auto"/>
        <w:jc w:val="both"/>
        <w:rPr>
          <w:b w:val="1"/>
          <w:sz w:val="32"/>
          <w:szCs w:val="32"/>
        </w:rPr>
      </w:pPr>
      <w:r w:rsidDel="00000000" w:rsidR="00000000" w:rsidRPr="00000000">
        <w:rPr>
          <w:b w:val="1"/>
          <w:sz w:val="32"/>
          <w:szCs w:val="32"/>
          <w:rtl w:val="0"/>
        </w:rPr>
        <w:t xml:space="preserve">3. TIỀN SỬ</w:t>
      </w:r>
    </w:p>
    <w:p w:rsidR="00000000" w:rsidDel="00000000" w:rsidP="00000000" w:rsidRDefault="00000000" w:rsidRPr="00000000" w14:paraId="0000000B">
      <w:pPr>
        <w:spacing w:line="240" w:lineRule="auto"/>
        <w:ind w:firstLine="142"/>
        <w:jc w:val="both"/>
        <w:rPr>
          <w:sz w:val="32"/>
          <w:szCs w:val="32"/>
        </w:rPr>
      </w:pPr>
      <w:r w:rsidDel="00000000" w:rsidR="00000000" w:rsidRPr="00000000">
        <w:rPr>
          <w:b w:val="1"/>
          <w:i w:val="1"/>
          <w:sz w:val="32"/>
          <w:szCs w:val="32"/>
          <w:rtl w:val="0"/>
        </w:rPr>
        <w:t xml:space="preserve">3.1. Gia đình: </w:t>
      </w:r>
      <w:r w:rsidDel="00000000" w:rsidR="00000000" w:rsidRPr="00000000">
        <w:rPr>
          <w:b w:val="1"/>
          <w:sz w:val="32"/>
          <w:szCs w:val="32"/>
          <w:rtl w:val="0"/>
        </w:rPr>
        <w:t xml:space="preserve"> </w:t>
      </w:r>
      <w:r w:rsidDel="00000000" w:rsidR="00000000" w:rsidRPr="00000000">
        <w:rPr>
          <w:sz w:val="32"/>
          <w:szCs w:val="32"/>
          <w:rtl w:val="0"/>
        </w:rPr>
        <w:t xml:space="preserve">Chưa ghi nhận </w:t>
      </w:r>
    </w:p>
    <w:p w:rsidR="00000000" w:rsidDel="00000000" w:rsidP="00000000" w:rsidRDefault="00000000" w:rsidRPr="00000000" w14:paraId="0000000C">
      <w:pPr>
        <w:spacing w:line="240" w:lineRule="auto"/>
        <w:ind w:firstLine="142"/>
        <w:jc w:val="both"/>
        <w:rPr>
          <w:b w:val="1"/>
          <w:i w:val="1"/>
          <w:sz w:val="32"/>
          <w:szCs w:val="32"/>
        </w:rPr>
      </w:pPr>
      <w:r w:rsidDel="00000000" w:rsidR="00000000" w:rsidRPr="00000000">
        <w:rPr>
          <w:b w:val="1"/>
          <w:i w:val="1"/>
          <w:sz w:val="32"/>
          <w:szCs w:val="32"/>
          <w:rtl w:val="0"/>
        </w:rPr>
        <w:t xml:space="preserve">3.2. Bản thân:</w:t>
      </w:r>
    </w:p>
    <w:p w:rsidR="00000000" w:rsidDel="00000000" w:rsidP="00000000" w:rsidRDefault="00000000" w:rsidRPr="00000000" w14:paraId="0000000D">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851"/>
        </w:tabs>
        <w:spacing w:after="0" w:before="0" w:line="276" w:lineRule="auto"/>
        <w:ind w:left="993" w:right="0" w:hanging="709"/>
        <w:jc w:val="both"/>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Nội khoa: </w:t>
      </w:r>
    </w:p>
    <w:p w:rsidR="00000000" w:rsidDel="00000000" w:rsidP="00000000" w:rsidRDefault="00000000" w:rsidRPr="00000000" w14:paraId="0000000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0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Chưa ghi nhận tiền căn dị ứng thuốc, thức ăn.</w:t>
      </w:r>
    </w:p>
    <w:p w:rsidR="00000000" w:rsidDel="00000000" w:rsidP="00000000" w:rsidRDefault="00000000" w:rsidRPr="00000000" w14:paraId="0000000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Chưa ghi nhận bệnh lý nội khoa.</w:t>
      </w:r>
    </w:p>
    <w:p w:rsidR="00000000" w:rsidDel="00000000" w:rsidP="00000000" w:rsidRDefault="00000000" w:rsidRPr="00000000" w14:paraId="00000010">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851"/>
        </w:tabs>
        <w:spacing w:after="0" w:before="0" w:line="240" w:lineRule="auto"/>
        <w:ind w:left="284"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Ngoại khoa:</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240" w:lineRule="auto"/>
        <w:ind w:left="709" w:right="0" w:firstLine="284.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Chưa ghi nhận tiền căn phẫu thuật vùng bụng, hố chậu, tầng sinh môn, phần phụ.</w:t>
      </w:r>
    </w:p>
    <w:p w:rsidR="00000000" w:rsidDel="00000000" w:rsidP="00000000" w:rsidRDefault="00000000" w:rsidRPr="00000000" w14:paraId="00000012">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851"/>
        </w:tabs>
        <w:spacing w:after="0" w:before="0" w:line="276" w:lineRule="auto"/>
        <w:ind w:left="993" w:right="0" w:hanging="709"/>
        <w:jc w:val="both"/>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Sản khoa: </w:t>
      </w:r>
    </w:p>
    <w:p w:rsidR="00000000" w:rsidDel="00000000" w:rsidP="00000000" w:rsidRDefault="00000000" w:rsidRPr="00000000" w14:paraId="00000013">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PARA: 2002</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 nhỏ nhất 20 tuổi.</w:t>
      </w:r>
    </w:p>
    <w:p w:rsidR="00000000" w:rsidDel="00000000" w:rsidP="00000000" w:rsidRDefault="00000000" w:rsidRPr="00000000" w14:paraId="0000001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76" w:lineRule="auto"/>
        <w:ind w:left="284" w:right="0" w:firstLine="76.00000000000001"/>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Hai lần sinh thường, đủ tháng, không rõ cân nặng, không khi nhận có biến chứng trong khi sanh.</w:t>
      </w:r>
    </w:p>
    <w:p w:rsidR="00000000" w:rsidDel="00000000" w:rsidP="00000000" w:rsidRDefault="00000000" w:rsidRPr="00000000" w14:paraId="00000016">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993"/>
        </w:tabs>
        <w:spacing w:after="0" w:before="0" w:line="276" w:lineRule="auto"/>
        <w:ind w:left="993" w:right="0" w:hanging="567"/>
        <w:jc w:val="both"/>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Phụ khoa:</w:t>
      </w:r>
    </w:p>
    <w:p w:rsidR="00000000" w:rsidDel="00000000" w:rsidP="00000000" w:rsidRDefault="00000000" w:rsidRPr="00000000" w14:paraId="0000001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 kỳ kinh nguyệt:</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Tuổi bắt đầu có kinh: 13 tuổi</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Chu kỳ kinh 25 – 35 ngày, không đều.</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Thời gian hành kinh 5-7 ngày.</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Lượng kinh vừa đến nhiều, màu sắc không rõ.</w:t>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134"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Đau bụng ít khi hành kinh</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Bệnh lý phụ khoa: chưa từng khám phụ khoa trước đây.</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Ngừa thai: không ngừa thai.</w:t>
      </w:r>
    </w:p>
    <w:p w:rsidR="00000000" w:rsidDel="00000000" w:rsidP="00000000" w:rsidRDefault="00000000" w:rsidRPr="00000000" w14:paraId="0000001F">
      <w:pPr>
        <w:spacing w:line="240" w:lineRule="auto"/>
        <w:jc w:val="both"/>
        <w:rPr>
          <w:sz w:val="32"/>
          <w:szCs w:val="32"/>
        </w:rPr>
      </w:pPr>
      <w:r w:rsidDel="00000000" w:rsidR="00000000" w:rsidRPr="00000000">
        <w:rPr>
          <w:b w:val="1"/>
          <w:sz w:val="32"/>
          <w:szCs w:val="32"/>
          <w:rtl w:val="0"/>
        </w:rPr>
        <w:t xml:space="preserve">4. BỆNH SỬ</w:t>
      </w:r>
      <w:r w:rsidDel="00000000" w:rsidR="00000000" w:rsidRPr="00000000">
        <w:rPr>
          <w:rtl w:val="0"/>
        </w:rPr>
      </w:r>
    </w:p>
    <w:p w:rsidR="00000000" w:rsidDel="00000000" w:rsidP="00000000" w:rsidRDefault="00000000" w:rsidRPr="00000000" w14:paraId="00000020">
      <w:pPr>
        <w:spacing w:line="276" w:lineRule="auto"/>
        <w:ind w:left="284" w:firstLine="0"/>
        <w:jc w:val="both"/>
        <w:rPr>
          <w:sz w:val="32"/>
          <w:szCs w:val="32"/>
        </w:rPr>
      </w:pPr>
      <w:r w:rsidDel="00000000" w:rsidR="00000000" w:rsidRPr="00000000">
        <w:rPr>
          <w:b w:val="1"/>
          <w:i w:val="1"/>
          <w:sz w:val="32"/>
          <w:szCs w:val="32"/>
          <w:rtl w:val="0"/>
        </w:rPr>
        <w:t xml:space="preserve">4.1. Kinh cuối: </w:t>
      </w:r>
      <w:r w:rsidDel="00000000" w:rsidR="00000000" w:rsidRPr="00000000">
        <w:rPr>
          <w:sz w:val="32"/>
          <w:szCs w:val="32"/>
          <w:rtl w:val="0"/>
        </w:rPr>
        <w:t xml:space="preserve">không xác định được </w:t>
      </w:r>
    </w:p>
    <w:p w:rsidR="00000000" w:rsidDel="00000000" w:rsidP="00000000" w:rsidRDefault="00000000" w:rsidRPr="00000000" w14:paraId="00000021">
      <w:pPr>
        <w:spacing w:line="276" w:lineRule="auto"/>
        <w:ind w:left="284" w:firstLine="0"/>
        <w:jc w:val="both"/>
        <w:rPr>
          <w:sz w:val="32"/>
          <w:szCs w:val="32"/>
        </w:rPr>
      </w:pPr>
      <w:r w:rsidDel="00000000" w:rsidR="00000000" w:rsidRPr="00000000">
        <w:rPr>
          <w:sz w:val="32"/>
          <w:szCs w:val="32"/>
          <w:rtl w:val="0"/>
        </w:rPr>
        <w:t xml:space="preserve">- </w:t>
      </w:r>
      <w:r w:rsidDel="00000000" w:rsidR="00000000" w:rsidRPr="00000000">
        <w:rPr>
          <w:b w:val="1"/>
          <w:i w:val="1"/>
          <w:sz w:val="32"/>
          <w:szCs w:val="32"/>
          <w:rtl w:val="0"/>
        </w:rPr>
        <w:t xml:space="preserve">Kinh áp cuối:</w:t>
      </w:r>
      <w:r w:rsidDel="00000000" w:rsidR="00000000" w:rsidRPr="00000000">
        <w:rPr>
          <w:sz w:val="32"/>
          <w:szCs w:val="32"/>
          <w:rtl w:val="0"/>
        </w:rPr>
        <w:t xml:space="preserve"> không xác định được</w:t>
      </w:r>
    </w:p>
    <w:p w:rsidR="00000000" w:rsidDel="00000000" w:rsidP="00000000" w:rsidRDefault="00000000" w:rsidRPr="00000000" w14:paraId="00000022">
      <w:pPr>
        <w:spacing w:line="276" w:lineRule="auto"/>
        <w:ind w:left="284" w:firstLine="0"/>
        <w:jc w:val="both"/>
        <w:rPr>
          <w:b w:val="1"/>
          <w:i w:val="1"/>
          <w:sz w:val="32"/>
          <w:szCs w:val="32"/>
        </w:rPr>
      </w:pPr>
      <w:r w:rsidDel="00000000" w:rsidR="00000000" w:rsidRPr="00000000">
        <w:rPr>
          <w:b w:val="1"/>
          <w:i w:val="1"/>
          <w:sz w:val="32"/>
          <w:szCs w:val="32"/>
          <w:rtl w:val="0"/>
        </w:rPr>
        <w:t xml:space="preserve">4.2. Quá trình bệnh lý:</w:t>
      </w:r>
    </w:p>
    <w:p w:rsidR="00000000" w:rsidDel="00000000" w:rsidP="00000000" w:rsidRDefault="00000000" w:rsidRPr="00000000" w14:paraId="00000023">
      <w:pPr>
        <w:spacing w:line="276" w:lineRule="auto"/>
        <w:ind w:left="426" w:firstLine="424.99999999999994"/>
        <w:jc w:val="both"/>
        <w:rPr>
          <w:sz w:val="32"/>
          <w:szCs w:val="32"/>
        </w:rPr>
      </w:pPr>
      <w:r w:rsidDel="00000000" w:rsidR="00000000" w:rsidRPr="00000000">
        <w:rPr>
          <w:sz w:val="32"/>
          <w:szCs w:val="32"/>
          <w:rtl w:val="0"/>
        </w:rPr>
        <w:t xml:space="preserve">Bệnh nhân có chu kỳ kinh nguyệt bình thường trung bình 25-35 ngày, số ngày hành kinh khoảng 5 – 7 ngày .</w:t>
      </w:r>
    </w:p>
    <w:p w:rsidR="00000000" w:rsidDel="00000000" w:rsidP="00000000" w:rsidRDefault="00000000" w:rsidRPr="00000000" w14:paraId="00000024">
      <w:pPr>
        <w:spacing w:line="276" w:lineRule="auto"/>
        <w:ind w:left="426" w:firstLine="424.99999999999994"/>
        <w:jc w:val="both"/>
        <w:rPr>
          <w:sz w:val="32"/>
          <w:szCs w:val="32"/>
        </w:rPr>
      </w:pPr>
      <w:r w:rsidDel="00000000" w:rsidR="00000000" w:rsidRPr="00000000">
        <w:rPr>
          <w:sz w:val="32"/>
          <w:szCs w:val="32"/>
          <w:rtl w:val="0"/>
        </w:rPr>
        <w:t xml:space="preserve">Cách nhập viện khoảng 6 tháng, bệnh nhân nhận thấy kinh nguyệt không đều, thời gian hành kinh kéo dài 10 ngày – 15 ngày, ra huyết không đúng ngày hành kinh. Lượng máu mất ít, khoảng 1 miếng băng vệ sinh /ngày (loại băng bình thường, mức độ ướt miếng băng ít). Máu màu đỏ sẫm, mùi tanh, không lẫn máu cục, không lẫn nhầy nhớt, kèm đau bụng âm ỉ vùng hạ vị không có cơn đau quặn kèm theo. Không có cái triệu chứng khác kèm theo. Bệnh nhân tự mua thuốc uống (không rõ loại), khi uống thuốc thì ngừng ra huyết, hết thuốc ra huyết trở lại nhưng bệnh nhân không đi khám.</w:t>
      </w:r>
    </w:p>
    <w:p w:rsidR="00000000" w:rsidDel="00000000" w:rsidP="00000000" w:rsidRDefault="00000000" w:rsidRPr="00000000" w14:paraId="00000025">
      <w:pPr>
        <w:spacing w:line="276" w:lineRule="auto"/>
        <w:ind w:left="426" w:firstLine="424.99999999999994"/>
        <w:jc w:val="both"/>
        <w:rPr>
          <w:sz w:val="32"/>
          <w:szCs w:val="32"/>
        </w:rPr>
      </w:pPr>
      <w:r w:rsidDel="00000000" w:rsidR="00000000" w:rsidRPr="00000000">
        <w:rPr>
          <w:sz w:val="32"/>
          <w:szCs w:val="32"/>
          <w:rtl w:val="0"/>
        </w:rPr>
        <w:t xml:space="preserve">Cách nhập viện 3 tuần, bệnh nhân ra máu âm đạo kéo dài 20 ngày, lượng máu vừa, ước lượng khoảng 1-2 băng vệ sinh/ngày (loại băng bình thường, mức độ ướt vừa). Tính chất máu và các triệu chứng tương tự như trên. Bệnh nhân có uống thuốc (không rõ loại) nhưng không hết nên nhập viện.</w:t>
      </w:r>
    </w:p>
    <w:p w:rsidR="00000000" w:rsidDel="00000000" w:rsidP="00000000" w:rsidRDefault="00000000" w:rsidRPr="00000000" w14:paraId="00000026">
      <w:pPr>
        <w:spacing w:line="276" w:lineRule="auto"/>
        <w:jc w:val="both"/>
        <w:rPr>
          <w:b w:val="1"/>
          <w:sz w:val="32"/>
          <w:szCs w:val="32"/>
        </w:rPr>
      </w:pPr>
      <w:r w:rsidDel="00000000" w:rsidR="00000000" w:rsidRPr="00000000">
        <w:rPr>
          <w:rtl w:val="0"/>
        </w:rPr>
      </w:r>
    </w:p>
    <w:p w:rsidR="00000000" w:rsidDel="00000000" w:rsidP="00000000" w:rsidRDefault="00000000" w:rsidRPr="00000000" w14:paraId="00000027">
      <w:pPr>
        <w:spacing w:line="276" w:lineRule="auto"/>
        <w:jc w:val="both"/>
        <w:rPr>
          <w:sz w:val="32"/>
          <w:szCs w:val="32"/>
        </w:rPr>
      </w:pPr>
      <w:r w:rsidDel="00000000" w:rsidR="00000000" w:rsidRPr="00000000">
        <w:rPr>
          <w:b w:val="1"/>
          <w:sz w:val="32"/>
          <w:szCs w:val="32"/>
          <w:rtl w:val="0"/>
        </w:rPr>
        <w:t xml:space="preserve">5. KHÁM LÂM SÀNG:</w:t>
      </w:r>
      <w:r w:rsidDel="00000000" w:rsidR="00000000" w:rsidRPr="00000000">
        <w:rPr>
          <w:sz w:val="32"/>
          <w:szCs w:val="32"/>
          <w:rtl w:val="0"/>
        </w:rPr>
        <w:t xml:space="preserve"> 8 giờ, ngày 18/08/2021</w:t>
      </w:r>
    </w:p>
    <w:p w:rsidR="00000000" w:rsidDel="00000000" w:rsidP="00000000" w:rsidRDefault="00000000" w:rsidRPr="00000000" w14:paraId="00000028">
      <w:pPr>
        <w:spacing w:line="276" w:lineRule="auto"/>
        <w:jc w:val="both"/>
        <w:rPr>
          <w:b w:val="1"/>
          <w:i w:val="1"/>
          <w:sz w:val="32"/>
          <w:szCs w:val="32"/>
        </w:rPr>
      </w:pPr>
      <w:r w:rsidDel="00000000" w:rsidR="00000000" w:rsidRPr="00000000">
        <w:rPr>
          <w:b w:val="1"/>
          <w:i w:val="1"/>
          <w:sz w:val="32"/>
          <w:szCs w:val="32"/>
          <w:rtl w:val="0"/>
        </w:rPr>
        <w:t xml:space="preserve">5.1. Tổng quát</w:t>
      </w:r>
    </w:p>
    <w:p w:rsidR="00000000" w:rsidDel="00000000" w:rsidP="00000000" w:rsidRDefault="00000000" w:rsidRPr="00000000" w14:paraId="0000002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Bệnh nhân tỉnh, tiếp xúc tốt.</w:t>
      </w:r>
    </w:p>
    <w:p w:rsidR="00000000" w:rsidDel="00000000" w:rsidP="00000000" w:rsidRDefault="00000000" w:rsidRPr="00000000" w14:paraId="0000002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 niêm hồng nhạt.</w:t>
      </w:r>
    </w:p>
    <w:p w:rsidR="00000000" w:rsidDel="00000000" w:rsidP="00000000" w:rsidRDefault="00000000" w:rsidRPr="00000000" w14:paraId="0000002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DHST: </w:t>
        <w:tab/>
        <w:t xml:space="preserve">Mạch: 84 lần/phút.</w:t>
        <w:tab/>
        <w:t xml:space="preserve"> </w:t>
        <w:tab/>
        <w:t xml:space="preserve">HA: 120/80 mmHg.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Nhiệt độ: 37</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superscript"/>
          <w:rtl w:val="0"/>
        </w:rPr>
        <w:t xml:space="preserve">O</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 </w:t>
        <w:tab/>
        <w:tab/>
        <w:t xml:space="preserve">Nhịp thở: 20 lần/phút.</w:t>
      </w:r>
    </w:p>
    <w:p w:rsidR="00000000" w:rsidDel="00000000" w:rsidP="00000000" w:rsidRDefault="00000000" w:rsidRPr="00000000" w14:paraId="0000002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Tuyến giáp không to.</w:t>
      </w:r>
    </w:p>
    <w:p w:rsidR="00000000" w:rsidDel="00000000" w:rsidP="00000000" w:rsidRDefault="00000000" w:rsidRPr="00000000" w14:paraId="0000002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Hạch ngoại vi sờ không chạm.</w:t>
      </w:r>
    </w:p>
    <w:p w:rsidR="00000000" w:rsidDel="00000000" w:rsidP="00000000" w:rsidRDefault="00000000" w:rsidRPr="00000000" w14:paraId="0000002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Không phù.</w:t>
      </w:r>
    </w:p>
    <w:p w:rsidR="00000000" w:rsidDel="00000000" w:rsidP="00000000" w:rsidRDefault="00000000" w:rsidRPr="00000000" w14:paraId="0000003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Times New Roman" w:cs="Times New Roman" w:eastAsia="Times New Roman" w:hAnsi="Times New Roman"/>
          <w:b w:val="1"/>
          <w:i w:val="1"/>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none"/>
          <w:shd w:fill="auto" w:val="clear"/>
          <w:vertAlign w:val="baseline"/>
          <w:rtl w:val="0"/>
        </w:rPr>
        <w:t xml:space="preserve">Khám cơ quan</w:t>
      </w:r>
    </w:p>
    <w:p w:rsidR="00000000" w:rsidDel="00000000" w:rsidP="00000000" w:rsidRDefault="00000000" w:rsidRPr="00000000" w14:paraId="00000031">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567" w:right="0" w:hanging="283"/>
        <w:jc w:val="both"/>
        <w:rPr>
          <w:rFonts w:ascii="Times New Roman" w:cs="Times New Roman" w:eastAsia="Times New Roman" w:hAnsi="Times New Roman"/>
          <w:b w:val="0"/>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Khám tim mạch:</w:t>
      </w:r>
      <w:r w:rsidDel="00000000" w:rsidR="00000000" w:rsidRPr="00000000">
        <w:rPr>
          <w:rFonts w:ascii="Times New Roman" w:cs="Times New Roman" w:eastAsia="Times New Roman" w:hAnsi="Times New Roman"/>
          <w:b w:val="0"/>
          <w:i w:val="0"/>
          <w:smallCaps w:val="0"/>
          <w:strike w:val="0"/>
          <w:color w:val="000000"/>
          <w:sz w:val="32"/>
          <w:szCs w:val="32"/>
          <w:u w:val="single"/>
          <w:shd w:fill="auto" w:val="clear"/>
          <w:vertAlign w:val="baseline"/>
          <w:rtl w:val="0"/>
        </w:rPr>
        <w:t xml:space="preserve"> </w:t>
      </w:r>
    </w:p>
    <w:p w:rsidR="00000000" w:rsidDel="00000000" w:rsidP="00000000" w:rsidRDefault="00000000" w:rsidRPr="00000000" w14:paraId="0000003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Lồng ngực cân đối.</w:t>
      </w:r>
    </w:p>
    <w:p w:rsidR="00000000" w:rsidDel="00000000" w:rsidP="00000000" w:rsidRDefault="00000000" w:rsidRPr="00000000" w14:paraId="0000003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Tim T1, T2 đều rõ, tần số 84 lần/phút</w:t>
      </w:r>
    </w:p>
    <w:p w:rsidR="00000000" w:rsidDel="00000000" w:rsidP="00000000" w:rsidRDefault="00000000" w:rsidRPr="00000000" w14:paraId="0000003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09" w:right="0" w:hanging="425"/>
        <w:jc w:val="both"/>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Khám hô hấp: </w:t>
      </w:r>
    </w:p>
    <w:p w:rsidR="00000000" w:rsidDel="00000000" w:rsidP="00000000" w:rsidRDefault="00000000" w:rsidRPr="00000000" w14:paraId="0000003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Lồng ngực cân đối, di động đều theo nhịp thở.</w:t>
      </w:r>
    </w:p>
    <w:p w:rsidR="00000000" w:rsidDel="00000000" w:rsidP="00000000" w:rsidRDefault="00000000" w:rsidRPr="00000000" w14:paraId="000000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Rì rào phế nang êm dịu hai phế trường.</w:t>
      </w:r>
    </w:p>
    <w:p w:rsidR="00000000" w:rsidDel="00000000" w:rsidP="00000000" w:rsidRDefault="00000000" w:rsidRPr="00000000" w14:paraId="0000003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Phổi trong không rales.</w:t>
      </w:r>
    </w:p>
    <w:p w:rsidR="00000000" w:rsidDel="00000000" w:rsidP="00000000" w:rsidRDefault="00000000" w:rsidRPr="00000000" w14:paraId="00000038">
      <w:pPr>
        <w:keepNext w:val="0"/>
        <w:keepLines w:val="0"/>
        <w:widowControl w:val="1"/>
        <w:numPr>
          <w:ilvl w:val="0"/>
          <w:numId w:val="17"/>
        </w:numPr>
        <w:pBdr>
          <w:top w:space="0" w:sz="0" w:val="nil"/>
          <w:left w:space="0" w:sz="0" w:val="nil"/>
          <w:bottom w:space="0" w:sz="0" w:val="nil"/>
          <w:right w:space="0" w:sz="0" w:val="nil"/>
          <w:between w:space="0" w:sz="0" w:val="nil"/>
        </w:pBdr>
        <w:shd w:fill="auto" w:val="clear"/>
        <w:tabs>
          <w:tab w:val="left" w:pos="851"/>
        </w:tabs>
        <w:spacing w:after="0" w:before="0" w:line="360" w:lineRule="auto"/>
        <w:ind w:left="993" w:right="0" w:hanging="567"/>
        <w:jc w:val="both"/>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Khám bụng: </w:t>
      </w:r>
    </w:p>
    <w:p w:rsidR="00000000" w:rsidDel="00000000" w:rsidP="00000000" w:rsidRDefault="00000000" w:rsidRPr="00000000" w14:paraId="0000003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Bụng có cân đối, di động nhịp nhàng theo nhịp thở, không tuần hoàn bàng hệ, không có vết mổ cũ.</w:t>
      </w:r>
    </w:p>
    <w:p w:rsidR="00000000" w:rsidDel="00000000" w:rsidP="00000000" w:rsidRDefault="00000000" w:rsidRPr="00000000" w14:paraId="0000003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Nhu động ruột 5 lần/2p.</w:t>
      </w:r>
    </w:p>
    <w:p w:rsidR="00000000" w:rsidDel="00000000" w:rsidP="00000000" w:rsidRDefault="00000000" w:rsidRPr="00000000" w14:paraId="0000003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Bụng mềm, ấn đau nhẹ vùng hạ vị , không thấy khối u vùng hạ vị, gan lách sờ không chạm.</w:t>
      </w:r>
    </w:p>
    <w:p w:rsidR="00000000" w:rsidDel="00000000" w:rsidP="00000000" w:rsidRDefault="00000000" w:rsidRPr="00000000" w14:paraId="0000003C">
      <w:pPr>
        <w:spacing w:line="276" w:lineRule="auto"/>
        <w:jc w:val="both"/>
        <w:rPr>
          <w:b w:val="1"/>
          <w:i w:val="1"/>
          <w:sz w:val="32"/>
          <w:szCs w:val="32"/>
        </w:rPr>
      </w:pPr>
      <w:r w:rsidDel="00000000" w:rsidR="00000000" w:rsidRPr="00000000">
        <w:rPr>
          <w:b w:val="1"/>
          <w:i w:val="1"/>
          <w:sz w:val="32"/>
          <w:szCs w:val="32"/>
          <w:rtl w:val="0"/>
        </w:rPr>
        <w:t xml:space="preserve">5.3. Khám chuyên khoa</w:t>
      </w:r>
    </w:p>
    <w:p w:rsidR="00000000" w:rsidDel="00000000" w:rsidP="00000000" w:rsidRDefault="00000000" w:rsidRPr="00000000" w14:paraId="0000003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Khám bộ phận sinh dục ngoài: </w:t>
      </w:r>
    </w:p>
    <w:p w:rsidR="00000000" w:rsidDel="00000000" w:rsidP="00000000" w:rsidRDefault="00000000" w:rsidRPr="00000000" w14:paraId="0000003E">
      <w:pPr>
        <w:tabs>
          <w:tab w:val="left" w:pos="709"/>
        </w:tabs>
        <w:spacing w:line="276" w:lineRule="auto"/>
        <w:ind w:left="709" w:firstLine="284.00000000000006"/>
        <w:jc w:val="both"/>
        <w:rPr>
          <w:sz w:val="32"/>
          <w:szCs w:val="32"/>
        </w:rPr>
      </w:pPr>
      <w:r w:rsidDel="00000000" w:rsidR="00000000" w:rsidRPr="00000000">
        <w:rPr>
          <w:sz w:val="32"/>
          <w:szCs w:val="32"/>
          <w:rtl w:val="0"/>
        </w:rPr>
        <w:t xml:space="preserve">Vùng trên vệ, môi lớn, môi bé, tầng sinh môn, hậu môn, tuyến Bartholin: chưa ghi nhận bất thường</w:t>
      </w:r>
    </w:p>
    <w:p w:rsidR="00000000" w:rsidDel="00000000" w:rsidP="00000000" w:rsidRDefault="00000000" w:rsidRPr="00000000" w14:paraId="0000003F">
      <w:pPr>
        <w:tabs>
          <w:tab w:val="left" w:pos="709"/>
        </w:tabs>
        <w:spacing w:line="276" w:lineRule="auto"/>
        <w:ind w:left="709" w:firstLine="284.00000000000006"/>
        <w:jc w:val="both"/>
        <w:rPr>
          <w:i w:val="1"/>
          <w:sz w:val="32"/>
          <w:szCs w:val="32"/>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Khám âm đạo bằng mỏ vịt: </w:t>
      </w:r>
    </w:p>
    <w:p w:rsidR="00000000" w:rsidDel="00000000" w:rsidP="00000000" w:rsidRDefault="00000000" w:rsidRPr="00000000" w14:paraId="00000041">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993"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Âm đạo:</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máu màu đỏ sẫm, lượng ít, chảy ra từ lỗ tử cung.</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76" w:right="0" w:hanging="283"/>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Niêm mạc màu hồng, không có sang thương</w:t>
      </w:r>
    </w:p>
    <w:p w:rsidR="00000000" w:rsidDel="00000000" w:rsidP="00000000" w:rsidRDefault="00000000" w:rsidRPr="00000000" w14:paraId="0000004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993"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Cổ tử cung:</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276" w:right="0" w:hanging="283"/>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Màu hồng, bề mặt trơn láng, lỗ cổ tử cung đóng kín.</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276" w:right="0" w:hanging="283"/>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Có xuất huyết bất thường từ kênh cổ tử cung, không có sang thương khác.</w:t>
      </w:r>
    </w:p>
    <w:p w:rsidR="00000000" w:rsidDel="00000000" w:rsidP="00000000" w:rsidRDefault="00000000" w:rsidRPr="00000000" w14:paraId="0000004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single"/>
          <w:shd w:fill="auto" w:val="clear"/>
          <w:vertAlign w:val="baseline"/>
          <w:rtl w:val="0"/>
        </w:rPr>
        <w:t xml:space="preserve">Khám âm đạo bằng 2 tay:</w:t>
      </w:r>
    </w:p>
    <w:p w:rsidR="00000000" w:rsidDel="00000000" w:rsidP="00000000" w:rsidRDefault="00000000" w:rsidRPr="00000000" w14:paraId="0000004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993"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Cổ tử cung: chưa ghi nhận bất thường.</w:t>
      </w:r>
    </w:p>
    <w:p w:rsidR="00000000" w:rsidDel="00000000" w:rsidP="00000000" w:rsidRDefault="00000000" w:rsidRPr="00000000" w14:paraId="0000004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993"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Tử cung:</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Kích thước: chưa ghi nhận.</w:t>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Tư thế: trung gian.</w:t>
      </w:r>
    </w:p>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Mật độ tử cung chắc, bề mặt gồ ghề.</w:t>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276" w:right="0" w:hanging="284.00000000000006"/>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Đáy tử cung trên vệ # 9cm.</w:t>
      </w:r>
    </w:p>
    <w:p w:rsidR="00000000" w:rsidDel="00000000" w:rsidP="00000000" w:rsidRDefault="00000000" w:rsidRPr="00000000" w14:paraId="0000004E">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160" w:before="0" w:line="276" w:lineRule="auto"/>
        <w:ind w:left="993"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Phần phụ 2 bên không sờ thấy.</w:t>
      </w:r>
    </w:p>
    <w:p w:rsidR="00000000" w:rsidDel="00000000" w:rsidP="00000000" w:rsidRDefault="00000000" w:rsidRPr="00000000" w14:paraId="0000004F">
      <w:pPr>
        <w:spacing w:line="276" w:lineRule="auto"/>
        <w:ind w:firstLine="284"/>
        <w:jc w:val="both"/>
        <w:rPr>
          <w:sz w:val="32"/>
          <w:szCs w:val="32"/>
        </w:rPr>
      </w:pPr>
      <w:r w:rsidDel="00000000" w:rsidR="00000000" w:rsidRPr="00000000">
        <w:rPr>
          <w:b w:val="1"/>
          <w:i w:val="1"/>
          <w:sz w:val="32"/>
          <w:szCs w:val="32"/>
          <w:rtl w:val="0"/>
        </w:rPr>
        <w:t xml:space="preserve">5.4. Khám các cơ quan khác: </w:t>
      </w:r>
      <w:r w:rsidDel="00000000" w:rsidR="00000000" w:rsidRPr="00000000">
        <w:rPr>
          <w:sz w:val="32"/>
          <w:szCs w:val="32"/>
          <w:rtl w:val="0"/>
        </w:rPr>
        <w:t xml:space="preserve"> Chưa ghi nhận bất thường</w:t>
      </w:r>
    </w:p>
    <w:p w:rsidR="00000000" w:rsidDel="00000000" w:rsidP="00000000" w:rsidRDefault="00000000" w:rsidRPr="00000000" w14:paraId="00000050">
      <w:pPr>
        <w:spacing w:line="276" w:lineRule="auto"/>
        <w:jc w:val="both"/>
        <w:rPr>
          <w:b w:val="1"/>
          <w:sz w:val="32"/>
          <w:szCs w:val="32"/>
        </w:rPr>
      </w:pPr>
      <w:r w:rsidDel="00000000" w:rsidR="00000000" w:rsidRPr="00000000">
        <w:rPr>
          <w:b w:val="1"/>
          <w:sz w:val="32"/>
          <w:szCs w:val="32"/>
          <w:rtl w:val="0"/>
        </w:rPr>
        <w:t xml:space="preserve">6. TÓM TẮT BỆNH ÁN</w:t>
      </w:r>
    </w:p>
    <w:p w:rsidR="00000000" w:rsidDel="00000000" w:rsidP="00000000" w:rsidRDefault="00000000" w:rsidRPr="00000000" w14:paraId="00000051">
      <w:pPr>
        <w:spacing w:line="276" w:lineRule="auto"/>
        <w:ind w:left="142" w:firstLine="425"/>
        <w:jc w:val="both"/>
        <w:rPr>
          <w:sz w:val="32"/>
          <w:szCs w:val="32"/>
        </w:rPr>
      </w:pPr>
      <w:r w:rsidDel="00000000" w:rsidR="00000000" w:rsidRPr="00000000">
        <w:rPr>
          <w:sz w:val="32"/>
          <w:szCs w:val="32"/>
          <w:rtl w:val="0"/>
        </w:rPr>
        <w:t xml:space="preserve">Bệnh nhân nữ, 45 tuổi, PARA: 2002, vào viện vì ra máu âm đạo bất thường. Qua hỏi bệnh sử, tiền sử, khám lâm sàng ghi nhận:</w:t>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Hành kinh 20 ngày.</w:t>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Rong huyết: ra máu âm đạo kéo dài 20 ngày, ra máu không ngay ngày hành kinh, máu lượng vừa # 1-2 miếng băng vệ sinh loại bình thường, máu màu đỏ sẫm, không lẫn mùi tanh, không lẫn máu cục, không lẫn nhầy nhớt.</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Đau bụng âm ỉ vùng hạ vị, đau liên tục không có cơn đau </w:t>
      </w:r>
      <w:r w:rsidDel="00000000" w:rsidR="00000000" w:rsidRPr="00000000">
        <w:rPr>
          <w:sz w:val="32"/>
          <w:szCs w:val="32"/>
          <w:rtl w:val="0"/>
        </w:rPr>
        <w:t xml:space="preserve">quặn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khi ra huyết.</w:t>
      </w:r>
    </w:p>
    <w:p w:rsidR="00000000" w:rsidDel="00000000" w:rsidP="00000000" w:rsidRDefault="00000000" w:rsidRPr="00000000" w14:paraId="0000005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Ấn đau nhẹ vùng hạ vị.</w:t>
      </w:r>
    </w:p>
    <w:p w:rsidR="00000000" w:rsidDel="00000000" w:rsidP="00000000" w:rsidRDefault="00000000" w:rsidRPr="00000000" w14:paraId="0000005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Âm đạo: niêm mạc màu hồng, không có sang thương, có máu màu đỏ sẫm, lượng ít, chảy ra từ lỗ tử cung</w:t>
      </w:r>
    </w:p>
    <w:p w:rsidR="00000000" w:rsidDel="00000000" w:rsidP="00000000" w:rsidRDefault="00000000" w:rsidRPr="00000000" w14:paraId="0000005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Cổ tử cung: màu hồng, bề mặt trơn láng, lỗ cổ tử cung đóng kín, có xuất huyết bất thường từ kênh cổ tử cung,</w:t>
      </w:r>
    </w:p>
    <w:p w:rsidR="00000000" w:rsidDel="00000000" w:rsidP="00000000" w:rsidRDefault="00000000" w:rsidRPr="00000000" w14:paraId="0000005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Tử cung: tư thế trung gian, mật độ chắc, bề mặt gồ ghề, đáy tử cung trên vệ # 9cm.</w:t>
      </w:r>
    </w:p>
    <w:p w:rsidR="00000000" w:rsidDel="00000000" w:rsidP="00000000" w:rsidRDefault="00000000" w:rsidRPr="00000000" w14:paraId="00000059">
      <w:pPr>
        <w:spacing w:line="276" w:lineRule="auto"/>
        <w:jc w:val="both"/>
        <w:rPr>
          <w:b w:val="1"/>
          <w:sz w:val="32"/>
          <w:szCs w:val="32"/>
        </w:rPr>
      </w:pPr>
      <w:r w:rsidDel="00000000" w:rsidR="00000000" w:rsidRPr="00000000">
        <w:rPr>
          <w:b w:val="1"/>
          <w:sz w:val="32"/>
          <w:szCs w:val="32"/>
          <w:rtl w:val="0"/>
        </w:rPr>
        <w:t xml:space="preserve">7.  CHẨN ĐOÁN </w:t>
      </w:r>
    </w:p>
    <w:p w:rsidR="00000000" w:rsidDel="00000000" w:rsidP="00000000" w:rsidRDefault="00000000" w:rsidRPr="00000000" w14:paraId="0000005A">
      <w:pPr>
        <w:spacing w:line="276" w:lineRule="auto"/>
        <w:ind w:left="426" w:firstLine="0"/>
        <w:jc w:val="both"/>
        <w:rPr>
          <w:sz w:val="32"/>
          <w:szCs w:val="32"/>
        </w:rPr>
      </w:pPr>
      <w:r w:rsidDel="00000000" w:rsidR="00000000" w:rsidRPr="00000000">
        <w:rPr>
          <w:b w:val="1"/>
          <w:sz w:val="32"/>
          <w:szCs w:val="32"/>
          <w:rtl w:val="0"/>
        </w:rPr>
        <w:t xml:space="preserve">Chẩn đoán sơ bộ: </w:t>
      </w:r>
      <w:r w:rsidDel="00000000" w:rsidR="00000000" w:rsidRPr="00000000">
        <w:rPr>
          <w:sz w:val="32"/>
          <w:szCs w:val="32"/>
          <w:rtl w:val="0"/>
        </w:rPr>
        <w:t xml:space="preserve">U xơ tử cung</w:t>
      </w:r>
    </w:p>
    <w:p w:rsidR="00000000" w:rsidDel="00000000" w:rsidP="00000000" w:rsidRDefault="00000000" w:rsidRPr="00000000" w14:paraId="0000005B">
      <w:pPr>
        <w:spacing w:line="240" w:lineRule="auto"/>
        <w:ind w:firstLine="426"/>
        <w:jc w:val="both"/>
        <w:rPr>
          <w:b w:val="1"/>
          <w:sz w:val="32"/>
          <w:szCs w:val="32"/>
        </w:rPr>
      </w:pPr>
      <w:r w:rsidDel="00000000" w:rsidR="00000000" w:rsidRPr="00000000">
        <w:rPr>
          <w:b w:val="1"/>
          <w:sz w:val="32"/>
          <w:szCs w:val="32"/>
          <w:rtl w:val="0"/>
        </w:rPr>
        <w:t xml:space="preserve">Chẩn đoán phân biệt:</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Thai lưu</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Ung thư thân tử cung</w:t>
      </w:r>
    </w:p>
    <w:p w:rsidR="00000000" w:rsidDel="00000000" w:rsidP="00000000" w:rsidRDefault="00000000" w:rsidRPr="00000000" w14:paraId="0000005E">
      <w:pPr>
        <w:spacing w:line="276" w:lineRule="auto"/>
        <w:rPr>
          <w:b w:val="1"/>
          <w:sz w:val="32"/>
          <w:szCs w:val="32"/>
        </w:rPr>
      </w:pPr>
      <w:r w:rsidDel="00000000" w:rsidR="00000000" w:rsidRPr="00000000">
        <w:rPr>
          <w:b w:val="1"/>
          <w:sz w:val="32"/>
          <w:szCs w:val="32"/>
          <w:rtl w:val="0"/>
        </w:rPr>
        <w:t xml:space="preserve">8. BIỆN LUẬN</w:t>
      </w:r>
    </w:p>
    <w:p w:rsidR="00000000" w:rsidDel="00000000" w:rsidP="00000000" w:rsidRDefault="00000000" w:rsidRPr="00000000" w14:paraId="0000005F">
      <w:pPr>
        <w:tabs>
          <w:tab w:val="left" w:pos="426"/>
        </w:tabs>
        <w:spacing w:line="276" w:lineRule="auto"/>
        <w:ind w:firstLine="426"/>
        <w:jc w:val="both"/>
        <w:rPr>
          <w:sz w:val="32"/>
          <w:szCs w:val="32"/>
        </w:rPr>
      </w:pPr>
      <w:r w:rsidDel="00000000" w:rsidR="00000000" w:rsidRPr="00000000">
        <w:rPr>
          <w:sz w:val="32"/>
          <w:szCs w:val="32"/>
          <w:rtl w:val="0"/>
        </w:rPr>
        <w:t xml:space="preserve">-</w:t>
        <w:tab/>
        <w:t xml:space="preserve">Bệnh nhân có các triệu chứng như đau bụng âm ỉ vùng hạ vị kèm theo rối loạn chu kỳ kinh nguyệt và rong huyết kéo dài có thể nghĩ đến một số nguyên nhân phổ biến như: có thai, thai chết lưu, u xơ tử cung, ung thư thân tử cung.</w:t>
      </w:r>
    </w:p>
    <w:p w:rsidR="00000000" w:rsidDel="00000000" w:rsidP="00000000" w:rsidRDefault="00000000" w:rsidRPr="00000000" w14:paraId="00000060">
      <w:pPr>
        <w:tabs>
          <w:tab w:val="left" w:pos="426"/>
        </w:tabs>
        <w:spacing w:line="276" w:lineRule="auto"/>
        <w:ind w:left="142" w:firstLine="283.99999999999994"/>
        <w:jc w:val="both"/>
        <w:rPr>
          <w:sz w:val="32"/>
          <w:szCs w:val="32"/>
        </w:rPr>
      </w:pPr>
      <w:r w:rsidDel="00000000" w:rsidR="00000000" w:rsidRPr="00000000">
        <w:rPr>
          <w:sz w:val="32"/>
          <w:szCs w:val="32"/>
          <w:rtl w:val="0"/>
        </w:rPr>
        <w:t xml:space="preserve">-</w:t>
        <w:tab/>
        <w:t xml:space="preserve">Bệnh nhân 45 tuổi, chưa mãn kinh, không ngừa thai nên không thể loại trừ khả năng mang thai nên cần làm beta-HCG để kiểm tra, tuy nhiên bệnh nhân đã hơn 20 năm không mang thai lại, và có diễn tiến bệnh kéo dài, nên không ưu tiên nghĩ đến nguyên nhân này.</w:t>
      </w:r>
    </w:p>
    <w:p w:rsidR="00000000" w:rsidDel="00000000" w:rsidP="00000000" w:rsidRDefault="00000000" w:rsidRPr="00000000" w14:paraId="00000061">
      <w:pPr>
        <w:tabs>
          <w:tab w:val="left" w:pos="426"/>
        </w:tabs>
        <w:spacing w:line="276" w:lineRule="auto"/>
        <w:ind w:left="142" w:firstLine="283.99999999999994"/>
        <w:jc w:val="both"/>
        <w:rPr>
          <w:sz w:val="32"/>
          <w:szCs w:val="32"/>
        </w:rPr>
      </w:pPr>
      <w:r w:rsidDel="00000000" w:rsidR="00000000" w:rsidRPr="00000000">
        <w:rPr>
          <w:sz w:val="32"/>
          <w:szCs w:val="32"/>
          <w:rtl w:val="0"/>
        </w:rPr>
        <w:t xml:space="preserve">-</w:t>
        <w:tab/>
        <w:t xml:space="preserve">Bệnh nhân có các triệu chứng cơ năng phối hợp với bề mặt tử cung gồ ghề đáy tử cung trên vệ 9 cm (to tương đương thai 13 tuần) nên nghĩ nhiều đến có khối u ở tử cung. Tuy nhiên bệnh nhân có diễn tiến bệnh kéo dài # 6 tháng, nhưng tổng trạng ít thay đổi, không ghi nhận dấu hiệu suy kiệt nên ít nghĩ đến nguyên nhân ác tính. Tuy nhiên, vẫn cần làm sinh thiết để chẩn đoán phân biệt.</w:t>
      </w:r>
    </w:p>
    <w:p w:rsidR="00000000" w:rsidDel="00000000" w:rsidP="00000000" w:rsidRDefault="00000000" w:rsidRPr="00000000" w14:paraId="00000062">
      <w:pPr>
        <w:tabs>
          <w:tab w:val="left" w:pos="426"/>
        </w:tabs>
        <w:spacing w:line="276" w:lineRule="auto"/>
        <w:ind w:left="142" w:firstLine="283.99999999999994"/>
        <w:jc w:val="both"/>
        <w:rPr>
          <w:sz w:val="32"/>
          <w:szCs w:val="32"/>
        </w:rPr>
      </w:pPr>
      <w:r w:rsidDel="00000000" w:rsidR="00000000" w:rsidRPr="00000000">
        <w:rPr>
          <w:sz w:val="32"/>
          <w:szCs w:val="32"/>
          <w:rtl w:val="0"/>
        </w:rPr>
        <w:t xml:space="preserve">-</w:t>
        <w:tab/>
        <w:t xml:space="preserve">Với các dữ kiện trên, nguyên nhân có khả năng nhất với bệnh nhân này là u xơ tử cung, tuy nhiên vẫn cần làm thêm các cận lâm sàng để khẳng định chẩn đoán.</w:t>
      </w:r>
    </w:p>
    <w:p w:rsidR="00000000" w:rsidDel="00000000" w:rsidP="00000000" w:rsidRDefault="00000000" w:rsidRPr="00000000" w14:paraId="00000063">
      <w:pPr>
        <w:spacing w:line="276" w:lineRule="auto"/>
        <w:rPr>
          <w:sz w:val="32"/>
          <w:szCs w:val="32"/>
        </w:rPr>
      </w:pPr>
      <w:r w:rsidDel="00000000" w:rsidR="00000000" w:rsidRPr="00000000">
        <w:rPr>
          <w:rtl w:val="0"/>
        </w:rPr>
      </w:r>
    </w:p>
    <w:p w:rsidR="00000000" w:rsidDel="00000000" w:rsidP="00000000" w:rsidRDefault="00000000" w:rsidRPr="00000000" w14:paraId="00000064">
      <w:pPr>
        <w:spacing w:line="276" w:lineRule="auto"/>
        <w:rPr>
          <w:b w:val="1"/>
          <w:sz w:val="32"/>
          <w:szCs w:val="32"/>
        </w:rPr>
      </w:pPr>
      <w:r w:rsidDel="00000000" w:rsidR="00000000" w:rsidRPr="00000000">
        <w:rPr>
          <w:sz w:val="32"/>
          <w:szCs w:val="32"/>
          <w:rtl w:val="0"/>
        </w:rPr>
        <w:t xml:space="preserve">9. </w:t>
      </w:r>
      <w:r w:rsidDel="00000000" w:rsidR="00000000" w:rsidRPr="00000000">
        <w:rPr>
          <w:b w:val="1"/>
          <w:sz w:val="32"/>
          <w:szCs w:val="32"/>
          <w:rtl w:val="0"/>
        </w:rPr>
        <w:t xml:space="preserve">CẬN </w:t>
      </w:r>
    </w:p>
    <w:p w:rsidR="00000000" w:rsidDel="00000000" w:rsidP="00000000" w:rsidRDefault="00000000" w:rsidRPr="00000000" w14:paraId="00000065">
      <w:pPr>
        <w:spacing w:line="276" w:lineRule="auto"/>
        <w:rPr>
          <w:sz w:val="32"/>
          <w:szCs w:val="32"/>
        </w:rPr>
      </w:pPr>
      <w:r w:rsidDel="00000000" w:rsidR="00000000" w:rsidRPr="00000000">
        <w:rPr>
          <w:b w:val="1"/>
          <w:sz w:val="32"/>
          <w:szCs w:val="32"/>
          <w:rtl w:val="0"/>
        </w:rPr>
        <w:t xml:space="preserve">LÂM SÀNG:</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567"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Đề nghị cận lâm sàng:</w:t>
      </w:r>
    </w:p>
    <w:p w:rsidR="00000000" w:rsidDel="00000000" w:rsidP="00000000" w:rsidRDefault="00000000" w:rsidRPr="00000000" w14:paraId="00000067">
      <w:pPr>
        <w:spacing w:line="276" w:lineRule="auto"/>
        <w:ind w:left="851" w:hanging="284"/>
        <w:rPr>
          <w:sz w:val="32"/>
          <w:szCs w:val="32"/>
        </w:rPr>
      </w:pPr>
      <w:r w:rsidDel="00000000" w:rsidR="00000000" w:rsidRPr="00000000">
        <w:rPr>
          <w:sz w:val="32"/>
          <w:szCs w:val="32"/>
          <w:rtl w:val="0"/>
        </w:rPr>
        <w:t xml:space="preserve">• CLS chẩn đoán: siêu âm tử cung - phần phụ qua ngả âm đạo</w:t>
      </w:r>
    </w:p>
    <w:p w:rsidR="00000000" w:rsidDel="00000000" w:rsidP="00000000" w:rsidRDefault="00000000" w:rsidRPr="00000000" w14:paraId="00000068">
      <w:pPr>
        <w:spacing w:line="276" w:lineRule="auto"/>
        <w:ind w:left="851" w:hanging="284"/>
        <w:rPr>
          <w:sz w:val="32"/>
          <w:szCs w:val="32"/>
        </w:rPr>
      </w:pPr>
      <w:r w:rsidDel="00000000" w:rsidR="00000000" w:rsidRPr="00000000">
        <w:rPr>
          <w:sz w:val="32"/>
          <w:szCs w:val="32"/>
          <w:rtl w:val="0"/>
        </w:rPr>
        <w:t xml:space="preserve">• CLS chẩn đoán phân biệt: beta-HCG, </w:t>
      </w:r>
      <w:sdt>
        <w:sdtPr>
          <w:tag w:val="goog_rdk_0"/>
        </w:sdtPr>
        <w:sdtContent>
          <w:ins w:author="Vũ Hoàng Sơn" w:id="0" w:date="2021-08-19T13:59:40Z">
            <w:r w:rsidDel="00000000" w:rsidR="00000000" w:rsidRPr="00000000">
              <w:rPr>
                <w:sz w:val="32"/>
                <w:szCs w:val="32"/>
                <w:rtl w:val="0"/>
              </w:rPr>
              <w:t xml:space="preserve">nạo </w:t>
            </w:r>
          </w:ins>
        </w:sdtContent>
      </w:sdt>
      <w:r w:rsidDel="00000000" w:rsidR="00000000" w:rsidRPr="00000000">
        <w:rPr>
          <w:sz w:val="32"/>
          <w:szCs w:val="32"/>
          <w:rtl w:val="0"/>
        </w:rPr>
        <w:t xml:space="preserve">sinh thiết</w:t>
      </w:r>
      <w:sdt>
        <w:sdtPr>
          <w:tag w:val="goog_rdk_1"/>
        </w:sdtPr>
        <w:sdtContent>
          <w:ins w:author="Vũ Hoàng Sơn" w:id="1" w:date="2021-08-19T13:59:57Z">
            <w:r w:rsidDel="00000000" w:rsidR="00000000" w:rsidRPr="00000000">
              <w:rPr>
                <w:sz w:val="32"/>
                <w:szCs w:val="32"/>
                <w:rtl w:val="0"/>
              </w:rPr>
              <w:t xml:space="preserve"> từng phần</w:t>
            </w:r>
          </w:ins>
        </w:sdtContent>
      </w:sdt>
      <w:r w:rsidDel="00000000" w:rsidR="00000000" w:rsidRPr="00000000">
        <w:rPr>
          <w:sz w:val="32"/>
          <w:szCs w:val="32"/>
          <w:rtl w:val="0"/>
        </w:rPr>
        <w:t xml:space="preserve">.</w:t>
      </w:r>
    </w:p>
    <w:p w:rsidR="00000000" w:rsidDel="00000000" w:rsidP="00000000" w:rsidRDefault="00000000" w:rsidRPr="00000000" w14:paraId="00000069">
      <w:pPr>
        <w:spacing w:line="276" w:lineRule="auto"/>
        <w:ind w:left="851" w:hanging="284"/>
        <w:rPr>
          <w:sz w:val="32"/>
          <w:szCs w:val="32"/>
        </w:rPr>
      </w:pPr>
      <w:r w:rsidDel="00000000" w:rsidR="00000000" w:rsidRPr="00000000">
        <w:rPr>
          <w:sz w:val="32"/>
          <w:szCs w:val="32"/>
          <w:rtl w:val="0"/>
        </w:rPr>
        <w:t xml:space="preserve">• CLS thường qui: công thức máu, AST, ALT, creatinine, glucose, ion đồ.</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567"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Kết quả CLS:</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76" w:lineRule="auto"/>
        <w:ind w:left="993" w:right="0" w:hanging="360"/>
        <w:jc w:val="left"/>
        <w:rPr>
          <w:rFonts w:ascii="Times New Roman" w:cs="Times New Roman" w:eastAsia="Times New Roman" w:hAnsi="Times New Roman"/>
          <w:b w:val="1"/>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single"/>
          <w:shd w:fill="auto" w:val="clear"/>
          <w:vertAlign w:val="baseline"/>
          <w:rtl w:val="0"/>
        </w:rPr>
        <w:t xml:space="preserve">Công thức máu:</w:t>
      </w:r>
    </w:p>
    <w:p w:rsidR="00000000" w:rsidDel="00000000" w:rsidP="00000000" w:rsidRDefault="00000000" w:rsidRPr="00000000" w14:paraId="0000006C">
      <w:pPr>
        <w:spacing w:line="276" w:lineRule="auto"/>
        <w:ind w:left="567" w:firstLine="426.0000000000001"/>
        <w:rPr>
          <w:sz w:val="32"/>
          <w:szCs w:val="32"/>
        </w:rPr>
      </w:pPr>
      <w:r w:rsidDel="00000000" w:rsidR="00000000" w:rsidRPr="00000000">
        <w:rPr>
          <w:sz w:val="32"/>
          <w:szCs w:val="32"/>
          <w:rtl w:val="0"/>
        </w:rPr>
        <w:t xml:space="preserve">HC: 4,1 x10</w:t>
      </w:r>
      <w:r w:rsidDel="00000000" w:rsidR="00000000" w:rsidRPr="00000000">
        <w:rPr>
          <w:sz w:val="32"/>
          <w:szCs w:val="32"/>
          <w:vertAlign w:val="superscript"/>
          <w:rtl w:val="0"/>
        </w:rPr>
        <w:t xml:space="preserve">6</w:t>
      </w:r>
      <w:r w:rsidDel="00000000" w:rsidR="00000000" w:rsidRPr="00000000">
        <w:rPr>
          <w:sz w:val="32"/>
          <w:szCs w:val="32"/>
          <w:rtl w:val="0"/>
        </w:rPr>
        <w:t xml:space="preserve">/mm3</w:t>
      </w:r>
    </w:p>
    <w:p w:rsidR="00000000" w:rsidDel="00000000" w:rsidP="00000000" w:rsidRDefault="00000000" w:rsidRPr="00000000" w14:paraId="0000006D">
      <w:pPr>
        <w:spacing w:line="276" w:lineRule="auto"/>
        <w:ind w:left="567" w:firstLine="426.0000000000001"/>
        <w:rPr>
          <w:sz w:val="32"/>
          <w:szCs w:val="32"/>
        </w:rPr>
      </w:pPr>
      <w:r w:rsidDel="00000000" w:rsidR="00000000" w:rsidRPr="00000000">
        <w:rPr>
          <w:sz w:val="32"/>
          <w:szCs w:val="32"/>
          <w:rtl w:val="0"/>
        </w:rPr>
        <w:t xml:space="preserve">Hct: 40 %</w:t>
      </w:r>
    </w:p>
    <w:p w:rsidR="00000000" w:rsidDel="00000000" w:rsidP="00000000" w:rsidRDefault="00000000" w:rsidRPr="00000000" w14:paraId="0000006E">
      <w:pPr>
        <w:spacing w:line="276" w:lineRule="auto"/>
        <w:ind w:left="567" w:firstLine="426.0000000000001"/>
        <w:rPr>
          <w:sz w:val="32"/>
          <w:szCs w:val="32"/>
        </w:rPr>
      </w:pPr>
      <w:r w:rsidDel="00000000" w:rsidR="00000000" w:rsidRPr="00000000">
        <w:rPr>
          <w:sz w:val="32"/>
          <w:szCs w:val="32"/>
          <w:rtl w:val="0"/>
        </w:rPr>
        <w:t xml:space="preserve">Hb: </w:t>
      </w:r>
      <w:r w:rsidDel="00000000" w:rsidR="00000000" w:rsidRPr="00000000">
        <w:rPr>
          <w:b w:val="1"/>
          <w:sz w:val="32"/>
          <w:szCs w:val="32"/>
          <w:rtl w:val="0"/>
        </w:rPr>
        <w:t xml:space="preserve">11,0</w:t>
      </w:r>
      <w:r w:rsidDel="00000000" w:rsidR="00000000" w:rsidRPr="00000000">
        <w:rPr>
          <w:sz w:val="32"/>
          <w:szCs w:val="32"/>
          <w:rtl w:val="0"/>
        </w:rPr>
        <w:t xml:space="preserve"> g/dL</w:t>
      </w:r>
    </w:p>
    <w:p w:rsidR="00000000" w:rsidDel="00000000" w:rsidP="00000000" w:rsidRDefault="00000000" w:rsidRPr="00000000" w14:paraId="0000006F">
      <w:pPr>
        <w:spacing w:line="276" w:lineRule="auto"/>
        <w:ind w:left="567" w:firstLine="426.0000000000001"/>
        <w:rPr>
          <w:sz w:val="32"/>
          <w:szCs w:val="32"/>
        </w:rPr>
      </w:pPr>
      <w:r w:rsidDel="00000000" w:rsidR="00000000" w:rsidRPr="00000000">
        <w:rPr>
          <w:sz w:val="32"/>
          <w:szCs w:val="32"/>
          <w:rtl w:val="0"/>
        </w:rPr>
        <w:t xml:space="preserve">MCV: </w:t>
      </w:r>
      <w:r w:rsidDel="00000000" w:rsidR="00000000" w:rsidRPr="00000000">
        <w:rPr>
          <w:b w:val="1"/>
          <w:sz w:val="32"/>
          <w:szCs w:val="32"/>
          <w:rtl w:val="0"/>
        </w:rPr>
        <w:t xml:space="preserve">80</w:t>
      </w:r>
      <w:r w:rsidDel="00000000" w:rsidR="00000000" w:rsidRPr="00000000">
        <w:rPr>
          <w:sz w:val="32"/>
          <w:szCs w:val="32"/>
          <w:rtl w:val="0"/>
        </w:rPr>
        <w:t xml:space="preserve"> fL</w:t>
      </w:r>
    </w:p>
    <w:p w:rsidR="00000000" w:rsidDel="00000000" w:rsidP="00000000" w:rsidRDefault="00000000" w:rsidRPr="00000000" w14:paraId="00000070">
      <w:pPr>
        <w:spacing w:line="276" w:lineRule="auto"/>
        <w:ind w:left="567" w:firstLine="426.0000000000001"/>
        <w:rPr>
          <w:sz w:val="32"/>
          <w:szCs w:val="32"/>
        </w:rPr>
      </w:pPr>
      <w:r w:rsidDel="00000000" w:rsidR="00000000" w:rsidRPr="00000000">
        <w:rPr>
          <w:sz w:val="32"/>
          <w:szCs w:val="32"/>
          <w:rtl w:val="0"/>
        </w:rPr>
        <w:t xml:space="preserve">MCH: </w:t>
      </w:r>
      <w:r w:rsidDel="00000000" w:rsidR="00000000" w:rsidRPr="00000000">
        <w:rPr>
          <w:b w:val="1"/>
          <w:sz w:val="32"/>
          <w:szCs w:val="32"/>
          <w:rtl w:val="0"/>
        </w:rPr>
        <w:t xml:space="preserve">25</w:t>
      </w:r>
      <w:r w:rsidDel="00000000" w:rsidR="00000000" w:rsidRPr="00000000">
        <w:rPr>
          <w:sz w:val="32"/>
          <w:szCs w:val="32"/>
          <w:rtl w:val="0"/>
        </w:rPr>
        <w:t xml:space="preserve"> pg</w:t>
      </w:r>
    </w:p>
    <w:p w:rsidR="00000000" w:rsidDel="00000000" w:rsidP="00000000" w:rsidRDefault="00000000" w:rsidRPr="00000000" w14:paraId="00000071">
      <w:pPr>
        <w:spacing w:line="276" w:lineRule="auto"/>
        <w:ind w:left="567" w:firstLine="426.0000000000001"/>
        <w:rPr>
          <w:sz w:val="32"/>
          <w:szCs w:val="32"/>
        </w:rPr>
      </w:pPr>
      <w:r w:rsidDel="00000000" w:rsidR="00000000" w:rsidRPr="00000000">
        <w:rPr>
          <w:sz w:val="32"/>
          <w:szCs w:val="32"/>
          <w:rtl w:val="0"/>
        </w:rPr>
        <w:t xml:space="preserve">BC: 10.000/mm3</w:t>
      </w:r>
    </w:p>
    <w:p w:rsidR="00000000" w:rsidDel="00000000" w:rsidP="00000000" w:rsidRDefault="00000000" w:rsidRPr="00000000" w14:paraId="00000072">
      <w:pPr>
        <w:spacing w:line="276" w:lineRule="auto"/>
        <w:ind w:left="567" w:firstLine="426.0000000000001"/>
        <w:rPr>
          <w:sz w:val="32"/>
          <w:szCs w:val="32"/>
        </w:rPr>
      </w:pPr>
      <w:r w:rsidDel="00000000" w:rsidR="00000000" w:rsidRPr="00000000">
        <w:rPr>
          <w:sz w:val="32"/>
          <w:szCs w:val="32"/>
          <w:rtl w:val="0"/>
        </w:rPr>
        <w:t xml:space="preserve">Neu: 60 %</w:t>
      </w:r>
    </w:p>
    <w:p w:rsidR="00000000" w:rsidDel="00000000" w:rsidP="00000000" w:rsidRDefault="00000000" w:rsidRPr="00000000" w14:paraId="00000073">
      <w:pPr>
        <w:spacing w:line="276" w:lineRule="auto"/>
        <w:ind w:left="567" w:firstLine="426.0000000000001"/>
        <w:rPr>
          <w:sz w:val="32"/>
          <w:szCs w:val="32"/>
        </w:rPr>
      </w:pPr>
      <w:r w:rsidDel="00000000" w:rsidR="00000000" w:rsidRPr="00000000">
        <w:rPr>
          <w:sz w:val="32"/>
          <w:szCs w:val="32"/>
          <w:rtl w:val="0"/>
        </w:rPr>
        <w:t xml:space="preserve">Lympho: 20 %</w:t>
      </w:r>
    </w:p>
    <w:p w:rsidR="00000000" w:rsidDel="00000000" w:rsidP="00000000" w:rsidRDefault="00000000" w:rsidRPr="00000000" w14:paraId="00000074">
      <w:pPr>
        <w:spacing w:line="240" w:lineRule="auto"/>
        <w:ind w:left="567" w:firstLine="426.0000000000001"/>
        <w:rPr>
          <w:sz w:val="32"/>
          <w:szCs w:val="32"/>
        </w:rPr>
      </w:pPr>
      <w:r w:rsidDel="00000000" w:rsidR="00000000" w:rsidRPr="00000000">
        <w:rPr>
          <w:sz w:val="32"/>
          <w:szCs w:val="32"/>
          <w:rtl w:val="0"/>
        </w:rPr>
        <w:t xml:space="preserve">TC: 200.000/mm3</w:t>
      </w:r>
    </w:p>
    <w:p w:rsidR="00000000" w:rsidDel="00000000" w:rsidP="00000000" w:rsidRDefault="00000000" w:rsidRPr="00000000" w14:paraId="00000075">
      <w:pPr>
        <w:spacing w:line="276" w:lineRule="auto"/>
        <w:ind w:left="567" w:hanging="141"/>
        <w:rPr>
          <w:sz w:val="32"/>
          <w:szCs w:val="32"/>
        </w:rPr>
      </w:pPr>
      <w:r w:rsidDel="00000000" w:rsidR="00000000" w:rsidRPr="00000000">
        <w:rPr>
          <w:sz w:val="32"/>
          <w:szCs w:val="32"/>
          <w:rtl w:val="0"/>
        </w:rPr>
        <w:t xml:space="preserve">     =&gt; CTM có tình trạng thiếu máu hồng cầu nhỏ nhược sắc mức độ nhẹ nghĩ đến nguyên nhân do: mất máu trong thời gian dài (rong kinh, u xơ tử cung,... ), thiếu cung cấp sắt, các bệnh lý rối loạn chuyển hóa sắt bẩm sinh,…, bệnh nhân có tình trạng kinh nguyệt không đều và hành kinh kéo dài (10-15 ngày) trong 6 tháng nên nghĩ nhiều tình trạng thiếu máu do mất máu mạn, nghĩ rong kinh do việc hành kinh có tính chất chu kỳ.</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60" w:before="240" w:line="240" w:lineRule="auto"/>
        <w:ind w:left="142"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Kết luận: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Thiếu máu hồng cầu nhỏ nhược sắc mức độ nhẹ.</w:t>
      </w:r>
    </w:p>
    <w:p w:rsidR="00000000" w:rsidDel="00000000" w:rsidP="00000000" w:rsidRDefault="00000000" w:rsidRPr="00000000" w14:paraId="00000077">
      <w:pPr>
        <w:spacing w:line="276" w:lineRule="auto"/>
        <w:ind w:left="142" w:firstLine="0"/>
        <w:rPr>
          <w:sz w:val="32"/>
          <w:szCs w:val="32"/>
        </w:rPr>
      </w:pPr>
      <w:r w:rsidDel="00000000" w:rsidR="00000000" w:rsidRPr="00000000">
        <w:rPr>
          <w:i w:val="1"/>
          <w:sz w:val="32"/>
          <w:szCs w:val="32"/>
          <w:rtl w:val="0"/>
        </w:rPr>
        <w:t xml:space="preserve">Đề nghị thêm:</w:t>
      </w:r>
      <w:r w:rsidDel="00000000" w:rsidR="00000000" w:rsidRPr="00000000">
        <w:rPr>
          <w:sz w:val="32"/>
          <w:szCs w:val="32"/>
          <w:rtl w:val="0"/>
        </w:rPr>
        <w:t xml:space="preserve"> Định lượng thêm sắt huyết thanh và ferritin.</w:t>
      </w:r>
    </w:p>
    <w:p w:rsidR="00000000" w:rsidDel="00000000" w:rsidP="00000000" w:rsidRDefault="00000000" w:rsidRPr="00000000" w14:paraId="00000078">
      <w:pPr>
        <w:spacing w:line="276" w:lineRule="auto"/>
        <w:ind w:left="142" w:firstLine="0"/>
        <w:rPr>
          <w:sz w:val="32"/>
          <w:szCs w:val="32"/>
        </w:rPr>
      </w:pPr>
      <w:r w:rsidDel="00000000" w:rsidR="00000000" w:rsidRPr="00000000">
        <w:rPr>
          <w:rtl w:val="0"/>
        </w:rPr>
      </w:r>
    </w:p>
    <w:p w:rsidR="00000000" w:rsidDel="00000000" w:rsidP="00000000" w:rsidRDefault="00000000" w:rsidRPr="00000000" w14:paraId="0000007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2" w:right="0" w:hanging="360"/>
        <w:jc w:val="left"/>
        <w:rPr>
          <w:rFonts w:ascii="Times New Roman" w:cs="Times New Roman" w:eastAsia="Times New Roman" w:hAnsi="Times New Roman"/>
          <w:b w:val="1"/>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single"/>
          <w:shd w:fill="auto" w:val="clear"/>
          <w:vertAlign w:val="baseline"/>
          <w:rtl w:val="0"/>
        </w:rPr>
        <w:t xml:space="preserve">Siêu âm tử cung phần phụ:</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2" w:right="0" w:firstLine="0"/>
        <w:jc w:val="left"/>
        <w:rPr>
          <w:rFonts w:ascii="Times New Roman" w:cs="Times New Roman" w:eastAsia="Times New Roman" w:hAnsi="Times New Roman"/>
          <w:b w:val="1"/>
          <w:i w:val="1"/>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1"/>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32"/>
          <w:szCs w:val="32"/>
          <w:u w:val="single"/>
          <w:shd w:fill="auto" w:val="clear"/>
          <w:vertAlign w:val="baseline"/>
        </w:rPr>
        <w:drawing>
          <wp:inline distB="0" distT="0" distL="0" distR="0">
            <wp:extent cx="4569714" cy="350416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69714" cy="3504169"/>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142" w:right="0" w:firstLine="0"/>
        <w:jc w:val="left"/>
        <w:rPr>
          <w:rFonts w:ascii="Times New Roman" w:cs="Times New Roman" w:eastAsia="Times New Roman" w:hAnsi="Times New Roman"/>
          <w:b w:val="1"/>
          <w:i w:val="1"/>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7D">
      <w:pPr>
        <w:spacing w:line="276" w:lineRule="auto"/>
        <w:ind w:left="142" w:firstLine="283.99999999999994"/>
        <w:rPr>
          <w:sz w:val="32"/>
          <w:szCs w:val="32"/>
        </w:rPr>
      </w:pPr>
      <w:r w:rsidDel="00000000" w:rsidR="00000000" w:rsidRPr="00000000">
        <w:rPr>
          <w:sz w:val="32"/>
          <w:szCs w:val="32"/>
          <w:rtl w:val="0"/>
        </w:rPr>
        <w:t xml:space="preserve">+ Tử cung: Đường kính trước sau (DAP): 77 mm, nội mạc 6mm, tử cung có 1 khối focal echo kém, kích thước# mm, giới hạn không đều.</w:t>
      </w:r>
    </w:p>
    <w:p w:rsidR="00000000" w:rsidDel="00000000" w:rsidP="00000000" w:rsidRDefault="00000000" w:rsidRPr="00000000" w14:paraId="0000007E">
      <w:pPr>
        <w:spacing w:line="276" w:lineRule="auto"/>
        <w:ind w:left="142" w:firstLine="283.99999999999994"/>
        <w:rPr>
          <w:sz w:val="32"/>
          <w:szCs w:val="32"/>
        </w:rPr>
      </w:pPr>
      <w:r w:rsidDel="00000000" w:rsidR="00000000" w:rsidRPr="00000000">
        <w:rPr>
          <w:sz w:val="32"/>
          <w:szCs w:val="32"/>
          <w:rtl w:val="0"/>
        </w:rPr>
        <w:t xml:space="preserve">+ Hai phần phụ không ghi nhận bất thường.</w:t>
      </w:r>
    </w:p>
    <w:p w:rsidR="00000000" w:rsidDel="00000000" w:rsidP="00000000" w:rsidRDefault="00000000" w:rsidRPr="00000000" w14:paraId="0000007F">
      <w:pPr>
        <w:spacing w:line="276" w:lineRule="auto"/>
        <w:ind w:left="142" w:firstLine="283.99999999999994"/>
        <w:jc w:val="both"/>
        <w:rPr>
          <w:sz w:val="32"/>
          <w:szCs w:val="32"/>
        </w:rPr>
      </w:pPr>
      <w:r w:rsidDel="00000000" w:rsidR="00000000" w:rsidRPr="00000000">
        <w:rPr>
          <w:sz w:val="32"/>
          <w:szCs w:val="32"/>
          <w:rtl w:val="0"/>
        </w:rPr>
        <w:t xml:space="preserve">=&gt; Trên siêu âm có phát hiện 1 khối focal echo kém kt# mm, khảo sát phần phụ 2 bên không có bất thường, khối focal echo kém, giới hạn không đều, đường kính trước sau là 77mm &gt; 35-45mm -&gt; nghĩ nhiều đến khối u xơ tử cung.</w:t>
      </w:r>
    </w:p>
    <w:p w:rsidR="00000000" w:rsidDel="00000000" w:rsidP="00000000" w:rsidRDefault="00000000" w:rsidRPr="00000000" w14:paraId="00000080">
      <w:pPr>
        <w:spacing w:line="276" w:lineRule="auto"/>
        <w:ind w:left="142" w:firstLine="283.99999999999994"/>
        <w:jc w:val="both"/>
        <w:rPr>
          <w:sz w:val="32"/>
          <w:szCs w:val="32"/>
        </w:rPr>
      </w:pPr>
      <w:r w:rsidDel="00000000" w:rsidR="00000000" w:rsidRPr="00000000">
        <w:rPr>
          <w:sz w:val="32"/>
          <w:szCs w:val="32"/>
          <w:rtl w:val="0"/>
        </w:rPr>
        <w:t xml:space="preserve">-</w:t>
        <w:tab/>
        <w:t xml:space="preserve">Các CLS khác trong giới hạn bình thường.</w:t>
      </w:r>
    </w:p>
    <w:p w:rsidR="00000000" w:rsidDel="00000000" w:rsidP="00000000" w:rsidRDefault="00000000" w:rsidRPr="00000000" w14:paraId="00000081">
      <w:pPr>
        <w:spacing w:line="276" w:lineRule="auto"/>
        <w:ind w:left="142" w:hanging="142"/>
        <w:rPr>
          <w:b w:val="1"/>
          <w:sz w:val="32"/>
          <w:szCs w:val="32"/>
        </w:rPr>
      </w:pPr>
      <w:r w:rsidDel="00000000" w:rsidR="00000000" w:rsidRPr="00000000">
        <w:rPr>
          <w:b w:val="1"/>
          <w:sz w:val="32"/>
          <w:szCs w:val="32"/>
          <w:rtl w:val="0"/>
        </w:rPr>
        <w:t xml:space="preserve">10. CHẨN ĐOÁN HIỆN TẠI</w:t>
      </w:r>
    </w:p>
    <w:p w:rsidR="00000000" w:rsidDel="00000000" w:rsidP="00000000" w:rsidRDefault="00000000" w:rsidRPr="00000000" w14:paraId="00000082">
      <w:pPr>
        <w:spacing w:line="276" w:lineRule="auto"/>
        <w:ind w:left="284" w:firstLine="141.99999999999994"/>
        <w:rPr>
          <w:sz w:val="32"/>
          <w:szCs w:val="32"/>
        </w:rPr>
      </w:pPr>
      <w:r w:rsidDel="00000000" w:rsidR="00000000" w:rsidRPr="00000000">
        <w:rPr>
          <w:sz w:val="32"/>
          <w:szCs w:val="32"/>
          <w:rtl w:val="0"/>
        </w:rPr>
        <w:t xml:space="preserve">U xơ tử cung biến chứng rong huyết gây thiếu máu thiếu sắt mức độ nhẹ</w:t>
      </w:r>
    </w:p>
    <w:p w:rsidR="00000000" w:rsidDel="00000000" w:rsidP="00000000" w:rsidRDefault="00000000" w:rsidRPr="00000000" w14:paraId="00000083">
      <w:pPr>
        <w:spacing w:line="276" w:lineRule="auto"/>
        <w:ind w:left="142" w:hanging="142"/>
        <w:rPr>
          <w:b w:val="1"/>
          <w:sz w:val="32"/>
          <w:szCs w:val="32"/>
        </w:rPr>
      </w:pPr>
      <w:r w:rsidDel="00000000" w:rsidR="00000000" w:rsidRPr="00000000">
        <w:rPr>
          <w:b w:val="1"/>
          <w:sz w:val="32"/>
          <w:szCs w:val="32"/>
          <w:rtl w:val="0"/>
        </w:rPr>
        <w:t xml:space="preserve">11. ĐIỀU TRỊ</w:t>
      </w:r>
    </w:p>
    <w:p w:rsidR="00000000" w:rsidDel="00000000" w:rsidP="00000000" w:rsidRDefault="00000000" w:rsidRPr="00000000" w14:paraId="0000008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567"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Hướng điều trị :</w:t>
      </w:r>
      <w:r w:rsidDel="00000000" w:rsidR="00000000" w:rsidRPr="00000000">
        <w:rPr>
          <w:rtl w:val="0"/>
        </w:rPr>
      </w:r>
    </w:p>
    <w:p w:rsidR="00000000" w:rsidDel="00000000" w:rsidP="00000000" w:rsidRDefault="00000000" w:rsidRPr="00000000" w14:paraId="0000008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567" w:right="-279" w:hanging="283"/>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Giải thích cho bệnh nhân và gia đình về tình trạng bệnh và cách xử trí.</w:t>
      </w:r>
    </w:p>
    <w:p w:rsidR="00000000" w:rsidDel="00000000" w:rsidP="00000000" w:rsidRDefault="00000000" w:rsidRPr="00000000" w14:paraId="0000008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567" w:right="-279" w:hanging="283"/>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Chỉ định phẫu thuật: do UXTC to hơn thai 12 tuần ( # thai 13 tuần) và gây biến chứng rong huyết</w:t>
      </w:r>
    </w:p>
    <w:p w:rsidR="00000000" w:rsidDel="00000000" w:rsidP="00000000" w:rsidRDefault="00000000" w:rsidRPr="00000000" w14:paraId="0000008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567" w:right="-279" w:hanging="283"/>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Phương pháp phẫu thuật: Cắt tử cung toàn phần không kèm phần phụ hai bên</w:t>
      </w:r>
    </w:p>
    <w:p w:rsidR="00000000" w:rsidDel="00000000" w:rsidP="00000000" w:rsidRDefault="00000000" w:rsidRPr="00000000" w14:paraId="0000008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567" w:right="-279" w:hanging="283"/>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Làm giải phẫu bệnh khối u sau phẫu thuật.</w:t>
      </w:r>
    </w:p>
    <w:p w:rsidR="00000000" w:rsidDel="00000000" w:rsidP="00000000" w:rsidRDefault="00000000" w:rsidRPr="00000000" w14:paraId="0000008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567" w:right="-279" w:hanging="283"/>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Hướng dẫn bệnh nhân vận động sớm sau mổ.</w:t>
      </w:r>
    </w:p>
    <w:p w:rsidR="00000000" w:rsidDel="00000000" w:rsidP="00000000" w:rsidRDefault="00000000" w:rsidRPr="00000000" w14:paraId="0000008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567" w:right="-279" w:hanging="283"/>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Chăm sóc vết mổ.</w:t>
      </w:r>
    </w:p>
    <w:p w:rsidR="00000000" w:rsidDel="00000000" w:rsidP="00000000" w:rsidRDefault="00000000" w:rsidRPr="00000000" w14:paraId="0000008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567" w:right="-279" w:hanging="217.99999999999997"/>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Bổ sung sắt</w:t>
      </w:r>
    </w:p>
    <w:p w:rsidR="00000000" w:rsidDel="00000000" w:rsidP="00000000" w:rsidRDefault="00000000" w:rsidRPr="00000000" w14:paraId="0000008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67"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Điều trị cụ thể:</w:t>
      </w:r>
    </w:p>
    <w:p w:rsidR="00000000" w:rsidDel="00000000" w:rsidP="00000000" w:rsidRDefault="00000000" w:rsidRPr="00000000" w14:paraId="0000008D">
      <w:pPr>
        <w:spacing w:after="0" w:line="276" w:lineRule="auto"/>
        <w:ind w:left="567" w:firstLine="0"/>
        <w:rPr>
          <w:sz w:val="32"/>
          <w:szCs w:val="32"/>
        </w:rPr>
      </w:pPr>
      <w:r w:rsidDel="00000000" w:rsidR="00000000" w:rsidRPr="00000000">
        <w:rPr>
          <w:sz w:val="32"/>
          <w:szCs w:val="32"/>
          <w:rtl w:val="0"/>
        </w:rPr>
        <w:t xml:space="preserve">PPPT: Cắt tử cung toàn phần không kèm phần phụ hai bên</w:t>
      </w:r>
    </w:p>
    <w:p w:rsidR="00000000" w:rsidDel="00000000" w:rsidP="00000000" w:rsidRDefault="00000000" w:rsidRPr="00000000" w14:paraId="0000008E">
      <w:pPr>
        <w:spacing w:line="276" w:lineRule="auto"/>
        <w:ind w:left="567" w:firstLine="0"/>
        <w:rPr>
          <w:sz w:val="32"/>
          <w:szCs w:val="32"/>
        </w:rPr>
      </w:pPr>
      <w:r w:rsidDel="00000000" w:rsidR="00000000" w:rsidRPr="00000000">
        <w:rPr>
          <w:sz w:val="32"/>
          <w:szCs w:val="32"/>
          <w:rtl w:val="0"/>
        </w:rPr>
        <w:t xml:space="preserve">Tarflot ( Sắt Fumarate) 300mg 1v (u)</w:t>
      </w:r>
    </w:p>
    <w:p w:rsidR="00000000" w:rsidDel="00000000" w:rsidP="00000000" w:rsidRDefault="00000000" w:rsidRPr="00000000" w14:paraId="0000008F">
      <w:pPr>
        <w:spacing w:line="240" w:lineRule="auto"/>
        <w:ind w:left="142" w:hanging="142"/>
        <w:rPr>
          <w:b w:val="1"/>
          <w:sz w:val="32"/>
          <w:szCs w:val="32"/>
        </w:rPr>
      </w:pPr>
      <w:r w:rsidDel="00000000" w:rsidR="00000000" w:rsidRPr="00000000">
        <w:rPr>
          <w:b w:val="1"/>
          <w:sz w:val="32"/>
          <w:szCs w:val="32"/>
          <w:rtl w:val="0"/>
        </w:rPr>
        <w:t xml:space="preserve">12. TIÊN LƯỢNG</w:t>
      </w:r>
    </w:p>
    <w:p w:rsidR="00000000" w:rsidDel="00000000" w:rsidP="00000000" w:rsidRDefault="00000000" w:rsidRPr="00000000" w14:paraId="0000009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Gần: Trung bình. Bệnh nhân có khối u kích thước lớn, phương pháp phẫu thuật cắt tử cung toàn phần có nguy cơ chảy máu nhiều, tổn thương các cơ quan lân cận, thời gian phẫu thuật lâu.</w:t>
      </w:r>
    </w:p>
    <w:p w:rsidR="00000000" w:rsidDel="00000000" w:rsidP="00000000" w:rsidRDefault="00000000" w:rsidRPr="00000000" w14:paraId="0000009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709"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Xa: Trung bình. Sau mổ bệnh nhân có nguy cơ nhiễm trùng vết mổ, dính ruột sau mổ, chảy máu sau mổ, bung vết mổ.</w:t>
      </w:r>
    </w:p>
    <w:p w:rsidR="00000000" w:rsidDel="00000000" w:rsidP="00000000" w:rsidRDefault="00000000" w:rsidRPr="00000000" w14:paraId="00000092">
      <w:pPr>
        <w:spacing w:line="276" w:lineRule="auto"/>
        <w:ind w:left="142" w:hanging="142"/>
        <w:rPr>
          <w:b w:val="1"/>
          <w:sz w:val="32"/>
          <w:szCs w:val="32"/>
        </w:rPr>
      </w:pPr>
      <w:r w:rsidDel="00000000" w:rsidR="00000000" w:rsidRPr="00000000">
        <w:rPr>
          <w:b w:val="1"/>
          <w:sz w:val="32"/>
          <w:szCs w:val="32"/>
          <w:rtl w:val="0"/>
        </w:rPr>
        <w:t xml:space="preserve">13. DỰ PHÒNG</w:t>
      </w:r>
    </w:p>
    <w:p w:rsidR="00000000" w:rsidDel="00000000" w:rsidP="00000000" w:rsidRDefault="00000000" w:rsidRPr="00000000" w14:paraId="0000009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851"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Vệ sinh đường sinh dục tránh viêm nhiễm</w:t>
      </w:r>
    </w:p>
    <w:p w:rsidR="00000000" w:rsidDel="00000000" w:rsidP="00000000" w:rsidRDefault="00000000" w:rsidRPr="00000000" w14:paraId="0000009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851"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Tuân thủ điều trị, tái khám định kỳ</w:t>
      </w:r>
    </w:p>
    <w:p w:rsidR="00000000" w:rsidDel="00000000" w:rsidP="00000000" w:rsidRDefault="00000000" w:rsidRPr="00000000" w14:paraId="0000009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851"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Ăn uống, nghỉ ngơi hợp lý</w:t>
      </w:r>
    </w:p>
    <w:p w:rsidR="00000000" w:rsidDel="00000000" w:rsidP="00000000" w:rsidRDefault="00000000" w:rsidRPr="00000000" w14:paraId="00000096">
      <w:pPr>
        <w:spacing w:after="0" w:line="276" w:lineRule="auto"/>
        <w:rPr>
          <w:sz w:val="32"/>
          <w:szCs w:val="32"/>
        </w:rPr>
      </w:pPr>
      <w:r w:rsidDel="00000000" w:rsidR="00000000" w:rsidRPr="00000000">
        <w:rPr>
          <w:rtl w:val="0"/>
        </w:rPr>
      </w:r>
    </w:p>
    <w:sectPr>
      <w:pgSz w:h="15840" w:w="12240" w:orient="portrait"/>
      <w:pgMar w:bottom="1418"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713" w:hanging="360"/>
      </w:pPr>
      <w:rPr>
        <w:rFonts w:ascii="Times New Roman" w:cs="Times New Roman" w:eastAsia="Times New Roman" w:hAnsi="Times New Roman"/>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713" w:hanging="360"/>
      </w:pPr>
      <w:rPr>
        <w:rFonts w:ascii="Noto Sans Symbols" w:cs="Noto Sans Symbols" w:eastAsia="Noto Sans Symbols" w:hAnsi="Noto Sans Symbols"/>
      </w:rPr>
    </w:lvl>
    <w:lvl w:ilvl="1">
      <w:start w:val="1"/>
      <w:numFmt w:val="bullet"/>
      <w:lvlText w:val="o"/>
      <w:lvlJc w:val="left"/>
      <w:pPr>
        <w:ind w:left="2433" w:hanging="360"/>
      </w:pPr>
      <w:rPr>
        <w:rFonts w:ascii="Courier New" w:cs="Courier New" w:eastAsia="Courier New" w:hAnsi="Courier New"/>
      </w:rPr>
    </w:lvl>
    <w:lvl w:ilvl="2">
      <w:start w:val="1"/>
      <w:numFmt w:val="bullet"/>
      <w:lvlText w:val="▪"/>
      <w:lvlJc w:val="left"/>
      <w:pPr>
        <w:ind w:left="3153" w:hanging="360"/>
      </w:pPr>
      <w:rPr>
        <w:rFonts w:ascii="Noto Sans Symbols" w:cs="Noto Sans Symbols" w:eastAsia="Noto Sans Symbols" w:hAnsi="Noto Sans Symbols"/>
      </w:rPr>
    </w:lvl>
    <w:lvl w:ilvl="3">
      <w:start w:val="1"/>
      <w:numFmt w:val="bullet"/>
      <w:lvlText w:val="●"/>
      <w:lvlJc w:val="left"/>
      <w:pPr>
        <w:ind w:left="3873" w:hanging="360"/>
      </w:pPr>
      <w:rPr>
        <w:rFonts w:ascii="Noto Sans Symbols" w:cs="Noto Sans Symbols" w:eastAsia="Noto Sans Symbols" w:hAnsi="Noto Sans Symbols"/>
      </w:rPr>
    </w:lvl>
    <w:lvl w:ilvl="4">
      <w:start w:val="1"/>
      <w:numFmt w:val="bullet"/>
      <w:lvlText w:val="o"/>
      <w:lvlJc w:val="left"/>
      <w:pPr>
        <w:ind w:left="4593" w:hanging="360"/>
      </w:pPr>
      <w:rPr>
        <w:rFonts w:ascii="Courier New" w:cs="Courier New" w:eastAsia="Courier New" w:hAnsi="Courier New"/>
      </w:rPr>
    </w:lvl>
    <w:lvl w:ilvl="5">
      <w:start w:val="1"/>
      <w:numFmt w:val="bullet"/>
      <w:lvlText w:val="▪"/>
      <w:lvlJc w:val="left"/>
      <w:pPr>
        <w:ind w:left="5313" w:hanging="360"/>
      </w:pPr>
      <w:rPr>
        <w:rFonts w:ascii="Noto Sans Symbols" w:cs="Noto Sans Symbols" w:eastAsia="Noto Sans Symbols" w:hAnsi="Noto Sans Symbols"/>
      </w:rPr>
    </w:lvl>
    <w:lvl w:ilvl="6">
      <w:start w:val="1"/>
      <w:numFmt w:val="bullet"/>
      <w:lvlText w:val="●"/>
      <w:lvlJc w:val="left"/>
      <w:pPr>
        <w:ind w:left="6033" w:hanging="360"/>
      </w:pPr>
      <w:rPr>
        <w:rFonts w:ascii="Noto Sans Symbols" w:cs="Noto Sans Symbols" w:eastAsia="Noto Sans Symbols" w:hAnsi="Noto Sans Symbols"/>
      </w:rPr>
    </w:lvl>
    <w:lvl w:ilvl="7">
      <w:start w:val="1"/>
      <w:numFmt w:val="bullet"/>
      <w:lvlText w:val="o"/>
      <w:lvlJc w:val="left"/>
      <w:pPr>
        <w:ind w:left="6753" w:hanging="360"/>
      </w:pPr>
      <w:rPr>
        <w:rFonts w:ascii="Courier New" w:cs="Courier New" w:eastAsia="Courier New" w:hAnsi="Courier New"/>
      </w:rPr>
    </w:lvl>
    <w:lvl w:ilvl="8">
      <w:start w:val="1"/>
      <w:numFmt w:val="bullet"/>
      <w:lvlText w:val="▪"/>
      <w:lvlJc w:val="left"/>
      <w:pPr>
        <w:ind w:left="7473" w:hanging="360"/>
      </w:pPr>
      <w:rPr>
        <w:rFonts w:ascii="Noto Sans Symbols" w:cs="Noto Sans Symbols" w:eastAsia="Noto Sans Symbols" w:hAnsi="Noto Sans Symbols"/>
      </w:rPr>
    </w:lvl>
  </w:abstractNum>
  <w:abstractNum w:abstractNumId="5">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9">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11">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lowerLetter"/>
      <w:lvlText w:val="%1)"/>
      <w:lvlJc w:val="left"/>
      <w:pPr>
        <w:ind w:left="786" w:hanging="360.00000000000006"/>
      </w:pPr>
      <w:rPr/>
    </w:lvl>
    <w:lvl w:ilvl="1">
      <w:start w:val="1"/>
      <w:numFmt w:val="lowerLetter"/>
      <w:lvlText w:val="%2."/>
      <w:lvlJc w:val="left"/>
      <w:pPr>
        <w:ind w:left="1992" w:hanging="360"/>
      </w:pPr>
      <w:rPr/>
    </w:lvl>
    <w:lvl w:ilvl="2">
      <w:start w:val="1"/>
      <w:numFmt w:val="lowerRoman"/>
      <w:lvlText w:val="%3."/>
      <w:lvlJc w:val="right"/>
      <w:pPr>
        <w:ind w:left="2712" w:hanging="180"/>
      </w:pPr>
      <w:rPr/>
    </w:lvl>
    <w:lvl w:ilvl="3">
      <w:start w:val="1"/>
      <w:numFmt w:val="decimal"/>
      <w:lvlText w:val="%4."/>
      <w:lvlJc w:val="left"/>
      <w:pPr>
        <w:ind w:left="3432" w:hanging="360"/>
      </w:pPr>
      <w:rPr/>
    </w:lvl>
    <w:lvl w:ilvl="4">
      <w:start w:val="1"/>
      <w:numFmt w:val="lowerLetter"/>
      <w:lvlText w:val="%5."/>
      <w:lvlJc w:val="left"/>
      <w:pPr>
        <w:ind w:left="4152" w:hanging="360"/>
      </w:pPr>
      <w:rPr/>
    </w:lvl>
    <w:lvl w:ilvl="5">
      <w:start w:val="1"/>
      <w:numFmt w:val="lowerRoman"/>
      <w:lvlText w:val="%6."/>
      <w:lvlJc w:val="right"/>
      <w:pPr>
        <w:ind w:left="4872" w:hanging="180"/>
      </w:pPr>
      <w:rPr/>
    </w:lvl>
    <w:lvl w:ilvl="6">
      <w:start w:val="1"/>
      <w:numFmt w:val="decimal"/>
      <w:lvlText w:val="%7."/>
      <w:lvlJc w:val="left"/>
      <w:pPr>
        <w:ind w:left="5592" w:hanging="360"/>
      </w:pPr>
      <w:rPr/>
    </w:lvl>
    <w:lvl w:ilvl="7">
      <w:start w:val="1"/>
      <w:numFmt w:val="lowerLetter"/>
      <w:lvlText w:val="%8."/>
      <w:lvlJc w:val="left"/>
      <w:pPr>
        <w:ind w:left="6312" w:hanging="360"/>
      </w:pPr>
      <w:rPr/>
    </w:lvl>
    <w:lvl w:ilvl="8">
      <w:start w:val="1"/>
      <w:numFmt w:val="lowerRoman"/>
      <w:lvlText w:val="%9."/>
      <w:lvlJc w:val="right"/>
      <w:pPr>
        <w:ind w:left="7032" w:hanging="180"/>
      </w:pPr>
      <w:rPr/>
    </w:lvl>
  </w:abstractNum>
  <w:abstractNum w:abstractNumId="14">
    <w:lvl w:ilvl="0">
      <w:start w:val="1"/>
      <w:numFmt w:val="lowerLetter"/>
      <w:lvlText w:val="%1)"/>
      <w:lvlJc w:val="left"/>
      <w:pPr>
        <w:ind w:left="720" w:hanging="360"/>
      </w:pPr>
      <w:rPr>
        <w:i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5"/>
      <w:numFmt w:val="decimal"/>
      <w:lvlText w:val="%1"/>
      <w:lvlJc w:val="left"/>
      <w:pPr>
        <w:ind w:left="450" w:hanging="450"/>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16">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7">
    <w:lvl w:ilvl="0">
      <w:start w:val="1"/>
      <w:numFmt w:val="lowerLetter"/>
      <w:lvlText w:val="%1)"/>
      <w:lvlJc w:val="left"/>
      <w:pPr>
        <w:ind w:left="1353" w:hanging="359.9999999999999"/>
      </w:pPr>
      <w:rPr>
        <w:i w:val="1"/>
      </w:rPr>
    </w:lvl>
    <w:lvl w:ilvl="1">
      <w:start w:val="1"/>
      <w:numFmt w:val="lowerLetter"/>
      <w:lvlText w:val="%2."/>
      <w:lvlJc w:val="left"/>
      <w:pPr>
        <w:ind w:left="2073" w:hanging="360"/>
      </w:pPr>
      <w:rPr/>
    </w:lvl>
    <w:lvl w:ilvl="2">
      <w:start w:val="1"/>
      <w:numFmt w:val="lowerRoman"/>
      <w:lvlText w:val="%3."/>
      <w:lvlJc w:val="right"/>
      <w:pPr>
        <w:ind w:left="2793" w:hanging="180"/>
      </w:pPr>
      <w:rPr/>
    </w:lvl>
    <w:lvl w:ilvl="3">
      <w:start w:val="1"/>
      <w:numFmt w:val="decimal"/>
      <w:lvlText w:val="%4."/>
      <w:lvlJc w:val="left"/>
      <w:pPr>
        <w:ind w:left="3513" w:hanging="360"/>
      </w:pPr>
      <w:rPr/>
    </w:lvl>
    <w:lvl w:ilvl="4">
      <w:start w:val="1"/>
      <w:numFmt w:val="lowerLetter"/>
      <w:lvlText w:val="%5."/>
      <w:lvlJc w:val="left"/>
      <w:pPr>
        <w:ind w:left="4233" w:hanging="360"/>
      </w:pPr>
      <w:rPr/>
    </w:lvl>
    <w:lvl w:ilvl="5">
      <w:start w:val="1"/>
      <w:numFmt w:val="lowerRoman"/>
      <w:lvlText w:val="%6."/>
      <w:lvlJc w:val="right"/>
      <w:pPr>
        <w:ind w:left="4953" w:hanging="180"/>
      </w:pPr>
      <w:rPr/>
    </w:lvl>
    <w:lvl w:ilvl="6">
      <w:start w:val="1"/>
      <w:numFmt w:val="decimal"/>
      <w:lvlText w:val="%7."/>
      <w:lvlJc w:val="left"/>
      <w:pPr>
        <w:ind w:left="5673" w:hanging="360"/>
      </w:pPr>
      <w:rPr/>
    </w:lvl>
    <w:lvl w:ilvl="7">
      <w:start w:val="1"/>
      <w:numFmt w:val="lowerLetter"/>
      <w:lvlText w:val="%8."/>
      <w:lvlJc w:val="left"/>
      <w:pPr>
        <w:ind w:left="6393" w:hanging="360"/>
      </w:pPr>
      <w:rPr/>
    </w:lvl>
    <w:lvl w:ilvl="8">
      <w:start w:val="1"/>
      <w:numFmt w:val="lowerRoman"/>
      <w:lvlText w:val="%9."/>
      <w:lvlJc w:val="right"/>
      <w:pPr>
        <w:ind w:left="7113" w:hanging="180"/>
      </w:pPr>
      <w:rPr/>
    </w:lvl>
  </w:abstractNum>
  <w:abstractNum w:abstractNumId="18">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9">
    <w:lvl w:ilvl="0">
      <w:start w:val="3"/>
      <w:numFmt w:val="bullet"/>
      <w:lvlText w:val="-"/>
      <w:lvlJc w:val="left"/>
      <w:pPr>
        <w:ind w:left="1287" w:hanging="360.0000000000001"/>
      </w:pPr>
      <w:rPr>
        <w:rFonts w:ascii="Times New Roman" w:cs="Times New Roman" w:eastAsia="Times New Roman" w:hAnsi="Times New Roman"/>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0">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144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2">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714F2"/>
    <w:pPr>
      <w:ind w:left="720"/>
      <w:contextualSpacing w:val="1"/>
    </w:pPr>
  </w:style>
  <w:style w:type="paragraph" w:styleId="NormalWeb">
    <w:name w:val="Normal (Web)"/>
    <w:basedOn w:val="Normal"/>
    <w:uiPriority w:val="99"/>
    <w:unhideWhenUsed w:val="1"/>
    <w:rsid w:val="008457F7"/>
    <w:pPr>
      <w:spacing w:after="100" w:afterAutospacing="1" w:before="100" w:beforeAutospacing="1" w:line="240" w:lineRule="auto"/>
    </w:pPr>
    <w:rPr>
      <w:rFonts w:cs="Times New Roman" w:eastAsia="Times New Roman"/>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3He+ao9buc9exaZcbandavM6RA==">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2021-08-18T13:39:00Z</dcterms:created>
  <dc:creator>Nguyễn Ngọc Kiều Oanh</dc:creator>
</cp:coreProperties>
</file>